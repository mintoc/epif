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A26C1" w14:textId="77777777" w:rsidR="008429E1" w:rsidRPr="003D33C2" w:rsidRDefault="00C345A1">
      <w:pPr>
        <w:pStyle w:val="Standard"/>
        <w:rPr>
          <w:rFonts w:asciiTheme="minorHAnsi" w:hAnsiTheme="minorHAnsi"/>
          <w:b/>
          <w:bCs/>
        </w:rPr>
      </w:pPr>
      <w:r w:rsidRPr="003D33C2">
        <w:rPr>
          <w:rFonts w:asciiTheme="minorHAnsi" w:hAnsiTheme="minorHAnsi"/>
          <w:b/>
          <w:bCs/>
        </w:rPr>
        <w:t>Reviewer: 1</w:t>
      </w:r>
    </w:p>
    <w:p w14:paraId="042D906F" w14:textId="77777777" w:rsidR="008429E1" w:rsidRPr="003D33C2" w:rsidRDefault="008429E1">
      <w:pPr>
        <w:pStyle w:val="Standard"/>
        <w:rPr>
          <w:rFonts w:asciiTheme="minorHAnsi" w:hAnsiTheme="minorHAnsi"/>
        </w:rPr>
      </w:pPr>
    </w:p>
    <w:p w14:paraId="630AAF64" w14:textId="77777777" w:rsidR="008429E1" w:rsidRPr="003D33C2" w:rsidRDefault="00C345A1">
      <w:pPr>
        <w:pStyle w:val="Standard"/>
        <w:rPr>
          <w:rFonts w:asciiTheme="minorHAnsi" w:hAnsiTheme="minorHAnsi"/>
        </w:rPr>
      </w:pPr>
      <w:r w:rsidRPr="003D33C2">
        <w:rPr>
          <w:rFonts w:asciiTheme="minorHAnsi" w:hAnsiTheme="minorHAnsi"/>
        </w:rPr>
        <w:t>Comments to the Author</w:t>
      </w:r>
    </w:p>
    <w:p w14:paraId="2BF76A98" w14:textId="77777777" w:rsidR="008429E1" w:rsidRPr="003D33C2" w:rsidRDefault="00C345A1">
      <w:pPr>
        <w:pStyle w:val="Standard"/>
        <w:rPr>
          <w:rFonts w:asciiTheme="minorHAnsi" w:hAnsiTheme="minorHAnsi"/>
        </w:rPr>
      </w:pPr>
      <w:r w:rsidRPr="003D33C2">
        <w:rPr>
          <w:rFonts w:asciiTheme="minorHAnsi" w:hAnsiTheme="minorHAnsi"/>
        </w:rPr>
        <w:t>I find the subject relevant for the journal and after minor revision i can recommend it for publication.</w:t>
      </w:r>
    </w:p>
    <w:p w14:paraId="4DC105D6" w14:textId="77777777" w:rsidR="008429E1" w:rsidRPr="003D33C2" w:rsidRDefault="00C345A1">
      <w:pPr>
        <w:pStyle w:val="Standard"/>
        <w:rPr>
          <w:rFonts w:asciiTheme="minorHAnsi" w:hAnsiTheme="minorHAnsi"/>
        </w:rPr>
      </w:pPr>
      <w:r w:rsidRPr="003D33C2">
        <w:rPr>
          <w:rFonts w:asciiTheme="minorHAnsi" w:hAnsiTheme="minorHAnsi"/>
        </w:rPr>
        <w:t>The experimental setup is well conducted, the statistical methods clearly explained and in general the paper is well written.</w:t>
      </w:r>
    </w:p>
    <w:p w14:paraId="0109BA90" w14:textId="77777777" w:rsidR="008429E1" w:rsidRPr="003D33C2" w:rsidRDefault="00C345A1">
      <w:pPr>
        <w:pStyle w:val="Standard"/>
        <w:rPr>
          <w:rFonts w:asciiTheme="minorHAnsi" w:hAnsiTheme="minorHAnsi"/>
        </w:rPr>
      </w:pPr>
      <w:r w:rsidRPr="003D33C2">
        <w:rPr>
          <w:rFonts w:asciiTheme="minorHAnsi" w:hAnsiTheme="minorHAnsi"/>
        </w:rPr>
        <w:t>The Abstract reads well and includes background, methods, results and conclusions.</w:t>
      </w:r>
    </w:p>
    <w:p w14:paraId="6D46D54A" w14:textId="77777777" w:rsidR="008429E1" w:rsidRPr="003D33C2" w:rsidRDefault="00C345A1">
      <w:pPr>
        <w:pStyle w:val="Standard"/>
        <w:rPr>
          <w:rFonts w:asciiTheme="minorHAnsi" w:hAnsiTheme="minorHAnsi"/>
        </w:rPr>
      </w:pPr>
      <w:r w:rsidRPr="003D33C2">
        <w:rPr>
          <w:rFonts w:asciiTheme="minorHAnsi" w:hAnsiTheme="minorHAnsi"/>
        </w:rPr>
        <w:t>The Introduction chapter is well written and informative.</w:t>
      </w:r>
    </w:p>
    <w:p w14:paraId="517173D1" w14:textId="77777777" w:rsidR="008429E1" w:rsidRPr="003D33C2" w:rsidRDefault="00C345A1">
      <w:pPr>
        <w:pStyle w:val="Standard"/>
        <w:rPr>
          <w:rFonts w:asciiTheme="minorHAnsi" w:hAnsiTheme="minorHAnsi"/>
        </w:rPr>
      </w:pPr>
      <w:r w:rsidRPr="003D33C2">
        <w:rPr>
          <w:rFonts w:asciiTheme="minorHAnsi" w:hAnsiTheme="minorHAnsi"/>
        </w:rPr>
        <w:t>The Materials and methods chapter is clearly written, I have only minor comments and questions.</w:t>
      </w:r>
    </w:p>
    <w:p w14:paraId="0874E894" w14:textId="77777777" w:rsidR="008429E1" w:rsidRDefault="008429E1">
      <w:pPr>
        <w:pStyle w:val="Standard"/>
        <w:rPr>
          <w:rFonts w:asciiTheme="minorHAnsi" w:hAnsiTheme="minorHAnsi"/>
        </w:rPr>
      </w:pPr>
    </w:p>
    <w:p w14:paraId="080B2C78" w14:textId="77832916" w:rsidR="004F1DF2" w:rsidRDefault="004F1DF2">
      <w:pPr>
        <w:pStyle w:val="Standard"/>
        <w:rPr>
          <w:rFonts w:asciiTheme="minorHAnsi" w:hAnsiTheme="minorHAnsi"/>
        </w:rPr>
      </w:pPr>
      <w:r w:rsidRPr="003D33C2">
        <w:rPr>
          <w:rFonts w:asciiTheme="minorHAnsi" w:hAnsiTheme="minorHAnsi"/>
          <w:i/>
          <w:iCs/>
        </w:rPr>
        <w:t xml:space="preserve">We </w:t>
      </w:r>
      <w:del w:id="0" w:author="Coilin" w:date="2016-03-21T15:08:00Z">
        <w:r w:rsidRPr="003D33C2" w:rsidDel="00CC67B6">
          <w:rPr>
            <w:rFonts w:asciiTheme="minorHAnsi" w:hAnsiTheme="minorHAnsi"/>
            <w:i/>
            <w:iCs/>
          </w:rPr>
          <w:delText xml:space="preserve">sincerely </w:delText>
        </w:r>
      </w:del>
      <w:r w:rsidRPr="003D33C2">
        <w:rPr>
          <w:rFonts w:asciiTheme="minorHAnsi" w:hAnsiTheme="minorHAnsi"/>
          <w:i/>
          <w:iCs/>
        </w:rPr>
        <w:t xml:space="preserve">thank </w:t>
      </w:r>
      <w:r>
        <w:rPr>
          <w:rFonts w:asciiTheme="minorHAnsi" w:hAnsiTheme="minorHAnsi"/>
          <w:i/>
          <w:iCs/>
        </w:rPr>
        <w:t>this reviewer</w:t>
      </w:r>
      <w:r w:rsidRPr="003D33C2">
        <w:rPr>
          <w:rFonts w:asciiTheme="minorHAnsi" w:hAnsiTheme="minorHAnsi"/>
          <w:i/>
          <w:iCs/>
        </w:rPr>
        <w:t xml:space="preserve"> for a very helpful review</w:t>
      </w:r>
      <w:r>
        <w:rPr>
          <w:rFonts w:asciiTheme="minorHAnsi" w:hAnsiTheme="minorHAnsi"/>
          <w:i/>
          <w:iCs/>
        </w:rPr>
        <w:t xml:space="preserve"> that has clarified </w:t>
      </w:r>
      <w:ins w:id="1" w:author="Coilin" w:date="2016-03-24T09:40:00Z">
        <w:r w:rsidR="00CE0939">
          <w:rPr>
            <w:rFonts w:asciiTheme="minorHAnsi" w:hAnsiTheme="minorHAnsi"/>
            <w:i/>
            <w:iCs/>
          </w:rPr>
          <w:t xml:space="preserve">a number of </w:t>
        </w:r>
      </w:ins>
      <w:r>
        <w:rPr>
          <w:rFonts w:asciiTheme="minorHAnsi" w:hAnsiTheme="minorHAnsi"/>
          <w:i/>
          <w:iCs/>
        </w:rPr>
        <w:t xml:space="preserve">important </w:t>
      </w:r>
      <w:del w:id="2" w:author="Coilin" w:date="2016-03-21T15:08:00Z">
        <w:r w:rsidDel="00094A46">
          <w:rPr>
            <w:rFonts w:asciiTheme="minorHAnsi" w:hAnsiTheme="minorHAnsi"/>
            <w:i/>
            <w:iCs/>
          </w:rPr>
          <w:delText xml:space="preserve">topics </w:delText>
        </w:r>
      </w:del>
      <w:ins w:id="3" w:author="Coilin" w:date="2016-03-21T15:08:00Z">
        <w:r w:rsidR="00094A46">
          <w:rPr>
            <w:rFonts w:asciiTheme="minorHAnsi" w:hAnsiTheme="minorHAnsi"/>
            <w:i/>
            <w:iCs/>
          </w:rPr>
          <w:t xml:space="preserve">points </w:t>
        </w:r>
      </w:ins>
      <w:r>
        <w:rPr>
          <w:rFonts w:asciiTheme="minorHAnsi" w:hAnsiTheme="minorHAnsi"/>
          <w:i/>
          <w:iCs/>
        </w:rPr>
        <w:t>within the revised manuscript</w:t>
      </w:r>
      <w:r w:rsidRPr="003D33C2">
        <w:rPr>
          <w:rFonts w:asciiTheme="minorHAnsi" w:hAnsiTheme="minorHAnsi"/>
          <w:i/>
          <w:iCs/>
        </w:rPr>
        <w:t xml:space="preserve">. </w:t>
      </w:r>
    </w:p>
    <w:p w14:paraId="2FB59BA3" w14:textId="77777777" w:rsidR="004F1DF2" w:rsidRPr="003D33C2" w:rsidRDefault="004F1DF2">
      <w:pPr>
        <w:pStyle w:val="Standard"/>
        <w:rPr>
          <w:rFonts w:asciiTheme="minorHAnsi" w:hAnsiTheme="minorHAnsi"/>
        </w:rPr>
      </w:pPr>
    </w:p>
    <w:p w14:paraId="65207DDA" w14:textId="77777777" w:rsidR="008429E1" w:rsidRPr="003D33C2" w:rsidRDefault="00C345A1">
      <w:pPr>
        <w:pStyle w:val="Standard"/>
        <w:rPr>
          <w:rFonts w:asciiTheme="minorHAnsi" w:hAnsiTheme="minorHAnsi"/>
        </w:rPr>
      </w:pPr>
      <w:r w:rsidRPr="003D33C2">
        <w:rPr>
          <w:rFonts w:asciiTheme="minorHAnsi" w:hAnsiTheme="minorHAnsi"/>
        </w:rPr>
        <w:t>P5-L9: Mesh gauge measurements, how many meshes measured, the force used and SD or SE should be standard information for cod-end measurements.</w:t>
      </w:r>
    </w:p>
    <w:p w14:paraId="2A88F288" w14:textId="77777777" w:rsidR="008429E1" w:rsidRPr="003D33C2" w:rsidRDefault="008429E1">
      <w:pPr>
        <w:pStyle w:val="Standard"/>
        <w:rPr>
          <w:rFonts w:asciiTheme="minorHAnsi" w:hAnsiTheme="minorHAnsi"/>
        </w:rPr>
      </w:pPr>
    </w:p>
    <w:p w14:paraId="62CD192E" w14:textId="652B0C2C" w:rsidR="00796859" w:rsidRPr="003D33C2" w:rsidRDefault="00C54617">
      <w:pPr>
        <w:pStyle w:val="Standard"/>
        <w:rPr>
          <w:rFonts w:asciiTheme="minorHAnsi" w:hAnsiTheme="minorHAnsi"/>
          <w:i/>
        </w:rPr>
      </w:pPr>
      <w:r w:rsidRPr="003D33C2">
        <w:rPr>
          <w:rFonts w:asciiTheme="minorHAnsi" w:hAnsiTheme="minorHAnsi"/>
          <w:i/>
        </w:rPr>
        <w:t xml:space="preserve">Forty meshes were measured </w:t>
      </w:r>
      <w:r w:rsidR="00AB0813" w:rsidRPr="003D33C2">
        <w:rPr>
          <w:rFonts w:asciiTheme="minorHAnsi" w:hAnsiTheme="minorHAnsi"/>
          <w:i/>
        </w:rPr>
        <w:t xml:space="preserve">at 125 Newtons </w:t>
      </w:r>
      <w:r w:rsidRPr="003D33C2">
        <w:rPr>
          <w:rFonts w:asciiTheme="minorHAnsi" w:hAnsiTheme="minorHAnsi"/>
          <w:i/>
        </w:rPr>
        <w:t>per co</w:t>
      </w:r>
      <w:r w:rsidR="006C2902" w:rsidRPr="003D33C2">
        <w:rPr>
          <w:rFonts w:asciiTheme="minorHAnsi" w:hAnsiTheme="minorHAnsi"/>
          <w:i/>
        </w:rPr>
        <w:t>d</w:t>
      </w:r>
      <w:r w:rsidRPr="003D33C2">
        <w:rPr>
          <w:rFonts w:asciiTheme="minorHAnsi" w:hAnsiTheme="minorHAnsi"/>
          <w:i/>
        </w:rPr>
        <w:t>-end</w:t>
      </w:r>
      <w:r w:rsidR="00AB0813" w:rsidRPr="003D33C2">
        <w:rPr>
          <w:rFonts w:asciiTheme="minorHAnsi" w:hAnsiTheme="minorHAnsi"/>
          <w:i/>
        </w:rPr>
        <w:t>. Details of these measurements and</w:t>
      </w:r>
      <w:r w:rsidRPr="003D33C2">
        <w:rPr>
          <w:rFonts w:asciiTheme="minorHAnsi" w:hAnsiTheme="minorHAnsi"/>
          <w:i/>
        </w:rPr>
        <w:t xml:space="preserve"> the standard errors are now included on </w:t>
      </w:r>
      <w:del w:id="4" w:author="Coilin" w:date="2016-03-24T10:10:00Z">
        <w:r w:rsidR="004D720C" w:rsidRPr="003D33C2" w:rsidDel="00994204">
          <w:rPr>
            <w:rFonts w:asciiTheme="minorHAnsi" w:hAnsiTheme="minorHAnsi"/>
            <w:i/>
          </w:rPr>
          <w:delText xml:space="preserve">Page 5 </w:delText>
        </w:r>
        <w:r w:rsidRPr="003D33C2" w:rsidDel="00994204">
          <w:rPr>
            <w:rFonts w:asciiTheme="minorHAnsi" w:hAnsiTheme="minorHAnsi"/>
            <w:i/>
          </w:rPr>
          <w:delText>l</w:delText>
        </w:r>
      </w:del>
      <w:ins w:id="5" w:author="Coilin" w:date="2016-03-24T10:10:00Z">
        <w:r w:rsidR="00994204">
          <w:rPr>
            <w:rFonts w:asciiTheme="minorHAnsi" w:hAnsiTheme="minorHAnsi"/>
            <w:i/>
          </w:rPr>
          <w:t>L</w:t>
        </w:r>
      </w:ins>
      <w:r w:rsidRPr="003D33C2">
        <w:rPr>
          <w:rFonts w:asciiTheme="minorHAnsi" w:hAnsiTheme="minorHAnsi"/>
          <w:i/>
        </w:rPr>
        <w:t xml:space="preserve">ines </w:t>
      </w:r>
      <w:r w:rsidR="004D720C" w:rsidRPr="00994204">
        <w:rPr>
          <w:rFonts w:asciiTheme="minorHAnsi" w:hAnsiTheme="minorHAnsi"/>
          <w:i/>
          <w:highlight w:val="yellow"/>
          <w:rPrChange w:id="6" w:author="Coilin" w:date="2016-03-24T10:11:00Z">
            <w:rPr>
              <w:rFonts w:asciiTheme="minorHAnsi" w:hAnsiTheme="minorHAnsi"/>
              <w:i/>
            </w:rPr>
          </w:rPrChange>
        </w:rPr>
        <w:t>8</w:t>
      </w:r>
      <w:ins w:id="7" w:author="Coilin" w:date="2016-03-24T10:11:00Z">
        <w:r w:rsidR="00994204" w:rsidRPr="00994204">
          <w:rPr>
            <w:rFonts w:asciiTheme="minorHAnsi" w:hAnsiTheme="minorHAnsi"/>
            <w:i/>
            <w:highlight w:val="yellow"/>
            <w:rPrChange w:id="8" w:author="Coilin" w:date="2016-03-24T10:11:00Z">
              <w:rPr>
                <w:rFonts w:asciiTheme="minorHAnsi" w:hAnsiTheme="minorHAnsi"/>
                <w:i/>
              </w:rPr>
            </w:rPrChange>
          </w:rPr>
          <w:t>8</w:t>
        </w:r>
      </w:ins>
      <w:r w:rsidR="004D720C" w:rsidRPr="00994204">
        <w:rPr>
          <w:rFonts w:asciiTheme="minorHAnsi" w:hAnsiTheme="minorHAnsi"/>
          <w:i/>
          <w:highlight w:val="yellow"/>
          <w:rPrChange w:id="9" w:author="Coilin" w:date="2016-03-24T10:11:00Z">
            <w:rPr>
              <w:rFonts w:asciiTheme="minorHAnsi" w:hAnsiTheme="minorHAnsi"/>
              <w:i/>
            </w:rPr>
          </w:rPrChange>
        </w:rPr>
        <w:t>-</w:t>
      </w:r>
      <w:ins w:id="10" w:author="Coilin" w:date="2016-03-24T10:11:00Z">
        <w:r w:rsidR="00994204" w:rsidRPr="00994204">
          <w:rPr>
            <w:rFonts w:asciiTheme="minorHAnsi" w:hAnsiTheme="minorHAnsi"/>
            <w:i/>
            <w:highlight w:val="yellow"/>
            <w:rPrChange w:id="11" w:author="Coilin" w:date="2016-03-24T10:11:00Z">
              <w:rPr>
                <w:rFonts w:asciiTheme="minorHAnsi" w:hAnsiTheme="minorHAnsi"/>
                <w:i/>
              </w:rPr>
            </w:rPrChange>
          </w:rPr>
          <w:t>89</w:t>
        </w:r>
      </w:ins>
      <w:del w:id="12" w:author="Coilin" w:date="2016-03-24T10:11:00Z">
        <w:r w:rsidR="004D720C" w:rsidRPr="003D33C2" w:rsidDel="00994204">
          <w:rPr>
            <w:rFonts w:asciiTheme="minorHAnsi" w:hAnsiTheme="minorHAnsi"/>
            <w:i/>
          </w:rPr>
          <w:delText>10</w:delText>
        </w:r>
      </w:del>
      <w:r w:rsidRPr="003D33C2">
        <w:rPr>
          <w:rFonts w:asciiTheme="minorHAnsi" w:hAnsiTheme="minorHAnsi"/>
          <w:i/>
        </w:rPr>
        <w:t xml:space="preserve">. </w:t>
      </w:r>
    </w:p>
    <w:p w14:paraId="714BE861" w14:textId="77777777" w:rsidR="00796859" w:rsidRPr="003D33C2" w:rsidRDefault="00796859">
      <w:pPr>
        <w:pStyle w:val="Standard"/>
        <w:rPr>
          <w:rFonts w:asciiTheme="minorHAnsi" w:hAnsiTheme="minorHAnsi"/>
        </w:rPr>
      </w:pPr>
    </w:p>
    <w:p w14:paraId="081EB5F2" w14:textId="77777777" w:rsidR="008429E1" w:rsidRPr="003D33C2" w:rsidRDefault="00C345A1">
      <w:pPr>
        <w:pStyle w:val="Standard"/>
        <w:rPr>
          <w:rFonts w:asciiTheme="minorHAnsi" w:hAnsiTheme="minorHAnsi"/>
        </w:rPr>
      </w:pPr>
      <w:r w:rsidRPr="003D33C2">
        <w:rPr>
          <w:rFonts w:asciiTheme="minorHAnsi" w:hAnsiTheme="minorHAnsi"/>
        </w:rPr>
        <w:t>P6-L10: Each cod-end is set as a category in the model, could it somehow be dealt with as an ordinal/continous variable? Instead of categorising by cod-end type, can you categorise trawls as A, B, C, D from starboard to port and add mesh size as a choice-specific attribute? The differences between hauls would then be included in the random effects I guess.</w:t>
      </w:r>
    </w:p>
    <w:p w14:paraId="1D36BD30" w14:textId="77777777" w:rsidR="008429E1" w:rsidRPr="003D33C2" w:rsidRDefault="008429E1">
      <w:pPr>
        <w:pStyle w:val="Standard"/>
        <w:rPr>
          <w:rFonts w:asciiTheme="minorHAnsi" w:hAnsiTheme="minorHAnsi"/>
        </w:rPr>
      </w:pPr>
    </w:p>
    <w:p w14:paraId="58049DB9" w14:textId="77777777" w:rsidR="009F1F58" w:rsidRPr="003D33C2" w:rsidRDefault="00C345A1">
      <w:pPr>
        <w:pStyle w:val="Standard"/>
        <w:rPr>
          <w:rFonts w:asciiTheme="minorHAnsi" w:hAnsiTheme="minorHAnsi"/>
          <w:i/>
          <w:iCs/>
        </w:rPr>
      </w:pPr>
      <w:r w:rsidRPr="00094A46">
        <w:rPr>
          <w:rFonts w:asciiTheme="minorHAnsi" w:hAnsiTheme="minorHAnsi"/>
          <w:i/>
          <w:iCs/>
          <w:rPrChange w:id="13" w:author="Coilin" w:date="2016-03-21T15:09:00Z">
            <w:rPr>
              <w:rFonts w:asciiTheme="minorHAnsi" w:hAnsiTheme="minorHAnsi"/>
              <w:i/>
              <w:iCs/>
              <w:highlight w:val="yellow"/>
            </w:rPr>
          </w:rPrChange>
        </w:rPr>
        <w:t>We thank the reviewer for this thought-provo</w:t>
      </w:r>
      <w:r w:rsidR="009B14A9" w:rsidRPr="00094A46">
        <w:rPr>
          <w:rFonts w:asciiTheme="minorHAnsi" w:hAnsiTheme="minorHAnsi"/>
          <w:i/>
          <w:iCs/>
          <w:rPrChange w:id="14" w:author="Coilin" w:date="2016-03-21T15:09:00Z">
            <w:rPr>
              <w:rFonts w:asciiTheme="minorHAnsi" w:hAnsiTheme="minorHAnsi"/>
              <w:i/>
              <w:iCs/>
              <w:highlight w:val="yellow"/>
            </w:rPr>
          </w:rPrChange>
        </w:rPr>
        <w:t>k</w:t>
      </w:r>
      <w:r w:rsidRPr="00094A46">
        <w:rPr>
          <w:rFonts w:asciiTheme="minorHAnsi" w:hAnsiTheme="minorHAnsi"/>
          <w:i/>
          <w:iCs/>
          <w:rPrChange w:id="15" w:author="Coilin" w:date="2016-03-21T15:09:00Z">
            <w:rPr>
              <w:rFonts w:asciiTheme="minorHAnsi" w:hAnsiTheme="minorHAnsi"/>
              <w:i/>
              <w:iCs/>
              <w:highlight w:val="yellow"/>
            </w:rPr>
          </w:rPrChange>
        </w:rPr>
        <w:t>ing comment</w:t>
      </w:r>
      <w:r w:rsidRPr="003D33C2">
        <w:rPr>
          <w:rFonts w:asciiTheme="minorHAnsi" w:hAnsiTheme="minorHAnsi"/>
          <w:i/>
          <w:iCs/>
        </w:rPr>
        <w:t xml:space="preserve">, however we affirm that the choice of nominal mesh-size categories as the response is appropriate because it reflects the experimental design in that mesh size is what differs among the cod-ends and we are most interested in the retention by gear type as opposed to retention from port to starboard. We address port-starboard differences via a </w:t>
      </w:r>
      <w:del w:id="16" w:author="Coilin" w:date="2016-03-21T15:09:00Z">
        <w:r w:rsidRPr="003D33C2" w:rsidDel="00094A46">
          <w:rPr>
            <w:rFonts w:asciiTheme="minorHAnsi" w:hAnsiTheme="minorHAnsi"/>
            <w:i/>
            <w:iCs/>
          </w:rPr>
          <w:delText xml:space="preserve">rotation </w:delText>
        </w:r>
      </w:del>
      <w:ins w:id="17" w:author="Coilin" w:date="2016-03-21T15:09:00Z">
        <w:r w:rsidR="00094A46">
          <w:rPr>
            <w:rFonts w:asciiTheme="minorHAnsi" w:hAnsiTheme="minorHAnsi"/>
            <w:i/>
            <w:iCs/>
          </w:rPr>
          <w:t>position</w:t>
        </w:r>
        <w:r w:rsidR="00094A46" w:rsidRPr="003D33C2">
          <w:rPr>
            <w:rFonts w:asciiTheme="minorHAnsi" w:hAnsiTheme="minorHAnsi"/>
            <w:i/>
            <w:iCs/>
          </w:rPr>
          <w:t xml:space="preserve"> </w:t>
        </w:r>
      </w:ins>
      <w:r w:rsidRPr="003D33C2">
        <w:rPr>
          <w:rFonts w:asciiTheme="minorHAnsi" w:hAnsiTheme="minorHAnsi"/>
          <w:i/>
          <w:iCs/>
        </w:rPr>
        <w:t>effect</w:t>
      </w:r>
      <w:r w:rsidR="003127B1" w:rsidRPr="003D33C2">
        <w:rPr>
          <w:rFonts w:asciiTheme="minorHAnsi" w:hAnsiTheme="minorHAnsi"/>
          <w:i/>
          <w:iCs/>
        </w:rPr>
        <w:t xml:space="preserve">, which has been further developed in line with both </w:t>
      </w:r>
      <w:del w:id="18" w:author="Coilin" w:date="2016-03-21T15:10:00Z">
        <w:r w:rsidR="003127B1" w:rsidRPr="003D33C2" w:rsidDel="00094A46">
          <w:rPr>
            <w:rFonts w:asciiTheme="minorHAnsi" w:hAnsiTheme="minorHAnsi"/>
            <w:i/>
            <w:iCs/>
          </w:rPr>
          <w:delText>R</w:delText>
        </w:r>
      </w:del>
      <w:ins w:id="19" w:author="Coilin" w:date="2016-03-21T15:10:00Z">
        <w:r w:rsidR="00094A46">
          <w:rPr>
            <w:rFonts w:asciiTheme="minorHAnsi" w:hAnsiTheme="minorHAnsi"/>
            <w:i/>
            <w:iCs/>
          </w:rPr>
          <w:t>r</w:t>
        </w:r>
      </w:ins>
      <w:r w:rsidR="003127B1" w:rsidRPr="003D33C2">
        <w:rPr>
          <w:rFonts w:asciiTheme="minorHAnsi" w:hAnsiTheme="minorHAnsi"/>
          <w:i/>
          <w:iCs/>
        </w:rPr>
        <w:t>eviewer’s comments on position effect</w:t>
      </w:r>
      <w:r w:rsidR="000E2566" w:rsidRPr="003D33C2">
        <w:rPr>
          <w:rFonts w:asciiTheme="minorHAnsi" w:hAnsiTheme="minorHAnsi"/>
          <w:i/>
          <w:iCs/>
        </w:rPr>
        <w:t>s</w:t>
      </w:r>
      <w:r w:rsidRPr="003D33C2">
        <w:rPr>
          <w:rFonts w:asciiTheme="minorHAnsi" w:hAnsiTheme="minorHAnsi"/>
          <w:i/>
          <w:iCs/>
        </w:rPr>
        <w:t xml:space="preserve">. </w:t>
      </w:r>
    </w:p>
    <w:p w14:paraId="4423A064" w14:textId="7DCC35C3" w:rsidR="008429E1" w:rsidRPr="003D33C2" w:rsidRDefault="00C345A1">
      <w:pPr>
        <w:pStyle w:val="Standard"/>
        <w:rPr>
          <w:rFonts w:asciiTheme="minorHAnsi" w:hAnsiTheme="minorHAnsi"/>
          <w:i/>
          <w:iCs/>
        </w:rPr>
      </w:pPr>
      <w:r w:rsidRPr="003D33C2">
        <w:rPr>
          <w:rFonts w:asciiTheme="minorHAnsi" w:hAnsiTheme="minorHAnsi"/>
          <w:i/>
          <w:iCs/>
        </w:rPr>
        <w:t xml:space="preserve">An ordinal response would </w:t>
      </w:r>
      <w:ins w:id="20" w:author="Coilin" w:date="2016-03-24T09:40:00Z">
        <w:r w:rsidR="00CE0939">
          <w:rPr>
            <w:rFonts w:asciiTheme="minorHAnsi" w:hAnsiTheme="minorHAnsi"/>
            <w:i/>
            <w:iCs/>
          </w:rPr>
          <w:t xml:space="preserve">likely </w:t>
        </w:r>
      </w:ins>
      <w:r w:rsidRPr="003D33C2">
        <w:rPr>
          <w:rFonts w:asciiTheme="minorHAnsi" w:hAnsiTheme="minorHAnsi"/>
          <w:i/>
          <w:iCs/>
        </w:rPr>
        <w:t xml:space="preserve">make an a-priori assumption on the direction of the proportion retained across </w:t>
      </w:r>
      <w:del w:id="21" w:author="Coilin" w:date="2016-03-21T15:10:00Z">
        <w:r w:rsidRPr="003D33C2" w:rsidDel="00094A46">
          <w:rPr>
            <w:rFonts w:asciiTheme="minorHAnsi" w:hAnsiTheme="minorHAnsi"/>
            <w:i/>
            <w:iCs/>
          </w:rPr>
          <w:delText xml:space="preserve">the </w:delText>
        </w:r>
      </w:del>
      <w:ins w:id="22" w:author="Coilin" w:date="2016-03-21T15:10:00Z">
        <w:r w:rsidR="00094A46">
          <w:rPr>
            <w:rFonts w:asciiTheme="minorHAnsi" w:hAnsiTheme="minorHAnsi"/>
            <w:i/>
            <w:iCs/>
          </w:rPr>
          <w:t>increasing</w:t>
        </w:r>
        <w:r w:rsidR="00094A46" w:rsidRPr="003D33C2">
          <w:rPr>
            <w:rFonts w:asciiTheme="minorHAnsi" w:hAnsiTheme="minorHAnsi"/>
            <w:i/>
            <w:iCs/>
          </w:rPr>
          <w:t xml:space="preserve"> </w:t>
        </w:r>
      </w:ins>
      <w:r w:rsidRPr="003D33C2">
        <w:rPr>
          <w:rFonts w:asciiTheme="minorHAnsi" w:hAnsiTheme="minorHAnsi"/>
          <w:i/>
          <w:iCs/>
        </w:rPr>
        <w:t>mesh sizes (proportional odds assumption). Treating the response as nominal categories relaxes this assumption and is more generally applicable</w:t>
      </w:r>
      <w:del w:id="23" w:author="Coilin" w:date="2016-03-21T15:11:00Z">
        <w:r w:rsidRPr="003D33C2" w:rsidDel="00094A46">
          <w:rPr>
            <w:rFonts w:asciiTheme="minorHAnsi" w:hAnsiTheme="minorHAnsi"/>
            <w:i/>
            <w:iCs/>
          </w:rPr>
          <w:delText xml:space="preserve"> in these trials</w:delText>
        </w:r>
      </w:del>
      <w:r w:rsidRPr="003D33C2">
        <w:rPr>
          <w:rFonts w:asciiTheme="minorHAnsi" w:hAnsiTheme="minorHAnsi"/>
          <w:i/>
          <w:iCs/>
        </w:rPr>
        <w:t xml:space="preserve">, </w:t>
      </w:r>
      <w:del w:id="24" w:author="Coilin" w:date="2016-03-21T15:11:00Z">
        <w:r w:rsidR="00275FB6" w:rsidRPr="003D33C2" w:rsidDel="00094A46">
          <w:rPr>
            <w:rFonts w:asciiTheme="minorHAnsi" w:hAnsiTheme="minorHAnsi"/>
            <w:i/>
            <w:iCs/>
          </w:rPr>
          <w:delText>for example</w:delText>
        </w:r>
      </w:del>
      <w:ins w:id="25" w:author="Coilin" w:date="2016-03-21T15:11:00Z">
        <w:r w:rsidR="00094A46">
          <w:rPr>
            <w:rFonts w:asciiTheme="minorHAnsi" w:hAnsiTheme="minorHAnsi"/>
            <w:i/>
            <w:iCs/>
          </w:rPr>
          <w:t>e.g.,</w:t>
        </w:r>
      </w:ins>
      <w:r w:rsidR="00275FB6" w:rsidRPr="003D33C2">
        <w:rPr>
          <w:rFonts w:asciiTheme="minorHAnsi" w:hAnsiTheme="minorHAnsi"/>
          <w:i/>
          <w:iCs/>
        </w:rPr>
        <w:t xml:space="preserve"> when sorting grids are trialled</w:t>
      </w:r>
      <w:r w:rsidRPr="003D33C2">
        <w:rPr>
          <w:rFonts w:asciiTheme="minorHAnsi" w:hAnsiTheme="minorHAnsi"/>
          <w:i/>
          <w:iCs/>
        </w:rPr>
        <w:t xml:space="preserve">. As we are presenting the method as a general approach we think </w:t>
      </w:r>
      <w:del w:id="26" w:author="Coilin" w:date="2016-03-21T15:11:00Z">
        <w:r w:rsidRPr="003D33C2" w:rsidDel="00094A46">
          <w:rPr>
            <w:rFonts w:asciiTheme="minorHAnsi" w:hAnsiTheme="minorHAnsi"/>
            <w:i/>
            <w:iCs/>
          </w:rPr>
          <w:delText xml:space="preserve">for these reasons that </w:delText>
        </w:r>
      </w:del>
      <w:r w:rsidRPr="003D33C2">
        <w:rPr>
          <w:rFonts w:asciiTheme="minorHAnsi" w:hAnsiTheme="minorHAnsi"/>
          <w:i/>
          <w:iCs/>
        </w:rPr>
        <w:t>nominal response categories are most appropriate.</w:t>
      </w:r>
    </w:p>
    <w:p w14:paraId="25CD0288" w14:textId="77777777" w:rsidR="008429E1" w:rsidRPr="003D33C2" w:rsidRDefault="008429E1">
      <w:pPr>
        <w:pStyle w:val="Standard"/>
        <w:rPr>
          <w:rFonts w:asciiTheme="minorHAnsi" w:hAnsiTheme="minorHAnsi"/>
        </w:rPr>
      </w:pPr>
    </w:p>
    <w:p w14:paraId="44E6EBF4" w14:textId="77777777" w:rsidR="008429E1" w:rsidRPr="003D33C2" w:rsidRDefault="00C345A1">
      <w:pPr>
        <w:pStyle w:val="Standard"/>
        <w:rPr>
          <w:rFonts w:asciiTheme="minorHAnsi" w:hAnsiTheme="minorHAnsi"/>
        </w:rPr>
      </w:pPr>
      <w:r w:rsidRPr="003D33C2">
        <w:rPr>
          <w:rFonts w:asciiTheme="minorHAnsi" w:hAnsiTheme="minorHAnsi"/>
        </w:rPr>
        <w:t>What about including interaction terms, e.g. length-catch weight or mesh size to investigate effects of the slope (length) parameter? Information on adding interaction in the model would be of interest, different slope parameters are mentioned in the Results chapter (P10-L25).</w:t>
      </w:r>
    </w:p>
    <w:p w14:paraId="69F6D398" w14:textId="77777777" w:rsidR="008429E1" w:rsidRPr="003D33C2" w:rsidRDefault="008429E1">
      <w:pPr>
        <w:pStyle w:val="Standard"/>
        <w:rPr>
          <w:rFonts w:asciiTheme="minorHAnsi" w:hAnsiTheme="minorHAnsi"/>
        </w:rPr>
      </w:pPr>
    </w:p>
    <w:p w14:paraId="3D2053E6" w14:textId="0003D9CF" w:rsidR="008429E1" w:rsidRPr="003D33C2" w:rsidRDefault="00F96EEF" w:rsidP="004B7C43">
      <w:pPr>
        <w:pStyle w:val="Standard"/>
        <w:rPr>
          <w:rFonts w:asciiTheme="minorHAnsi" w:hAnsiTheme="minorHAnsi"/>
          <w:i/>
          <w:iCs/>
        </w:rPr>
      </w:pPr>
      <w:ins w:id="27" w:author="Coilin" w:date="2016-03-24T09:41:00Z">
        <w:r>
          <w:rPr>
            <w:rFonts w:asciiTheme="minorHAnsi" w:hAnsiTheme="minorHAnsi"/>
            <w:i/>
            <w:iCs/>
          </w:rPr>
          <w:t xml:space="preserve">Thanks for highlighting this important point. </w:t>
        </w:r>
      </w:ins>
      <w:ins w:id="28" w:author="Coilin" w:date="2016-03-21T15:12:00Z">
        <w:r w:rsidR="00467A19" w:rsidRPr="009F3BC5">
          <w:rPr>
            <w:rFonts w:asciiTheme="minorHAnsi" w:hAnsiTheme="minorHAnsi"/>
            <w:i/>
            <w:iCs/>
          </w:rPr>
          <w:t xml:space="preserve">In the </w:t>
        </w:r>
      </w:ins>
      <w:ins w:id="29" w:author="Coilin" w:date="2016-03-24T09:41:00Z">
        <w:r>
          <w:rPr>
            <w:rFonts w:asciiTheme="minorHAnsi" w:hAnsiTheme="minorHAnsi"/>
            <w:i/>
            <w:iCs/>
          </w:rPr>
          <w:t>revised</w:t>
        </w:r>
      </w:ins>
      <w:ins w:id="30" w:author="Coilin" w:date="2016-03-21T15:12:00Z">
        <w:r w:rsidR="00467A19" w:rsidRPr="009F3BC5">
          <w:rPr>
            <w:rFonts w:asciiTheme="minorHAnsi" w:hAnsiTheme="minorHAnsi"/>
            <w:i/>
            <w:iCs/>
          </w:rPr>
          <w:t xml:space="preserve"> </w:t>
        </w:r>
      </w:ins>
      <w:ins w:id="31" w:author="Coilin" w:date="2016-03-21T16:43:00Z">
        <w:r w:rsidR="00DB30B7" w:rsidRPr="009F3BC5">
          <w:rPr>
            <w:rFonts w:asciiTheme="minorHAnsi" w:hAnsiTheme="minorHAnsi"/>
            <w:i/>
            <w:iCs/>
          </w:rPr>
          <w:t xml:space="preserve">manuscript, we now include </w:t>
        </w:r>
      </w:ins>
      <w:ins w:id="32" w:author="Coilin" w:date="2016-03-21T16:44:00Z">
        <w:r w:rsidR="00DB30B7" w:rsidRPr="009F3BC5">
          <w:rPr>
            <w:rFonts w:asciiTheme="minorHAnsi" w:hAnsiTheme="minorHAnsi"/>
            <w:i/>
            <w:iCs/>
          </w:rPr>
          <w:t xml:space="preserve">two-way </w:t>
        </w:r>
      </w:ins>
      <w:del w:id="33" w:author="Coilin" w:date="2016-03-21T15:12:00Z">
        <w:r w:rsidR="00C345A1" w:rsidRPr="009F3BC5" w:rsidDel="00467A19">
          <w:rPr>
            <w:rFonts w:asciiTheme="minorHAnsi" w:hAnsiTheme="minorHAnsi"/>
            <w:i/>
            <w:iCs/>
          </w:rPr>
          <w:delText xml:space="preserve">We </w:delText>
        </w:r>
      </w:del>
      <w:del w:id="34" w:author="Coilin" w:date="2016-03-21T16:43:00Z">
        <w:r w:rsidR="00C345A1" w:rsidRPr="009F3BC5" w:rsidDel="00DB30B7">
          <w:rPr>
            <w:rFonts w:asciiTheme="minorHAnsi" w:hAnsiTheme="minorHAnsi"/>
            <w:i/>
            <w:iCs/>
          </w:rPr>
          <w:delText xml:space="preserve">included </w:delText>
        </w:r>
      </w:del>
      <w:r w:rsidR="00C345A1" w:rsidRPr="009F3BC5">
        <w:rPr>
          <w:rFonts w:asciiTheme="minorHAnsi" w:hAnsiTheme="minorHAnsi"/>
          <w:i/>
          <w:iCs/>
        </w:rPr>
        <w:t>interactions</w:t>
      </w:r>
      <w:ins w:id="35" w:author="Coilin" w:date="2016-03-21T16:44:00Z">
        <w:r w:rsidR="00DB30B7" w:rsidRPr="009F3BC5">
          <w:rPr>
            <w:rFonts w:asciiTheme="minorHAnsi" w:hAnsiTheme="minorHAnsi"/>
            <w:i/>
            <w:iCs/>
          </w:rPr>
          <w:t xml:space="preserve"> between carapace length and bulk weight</w:t>
        </w:r>
      </w:ins>
      <w:ins w:id="36" w:author="Coilin" w:date="2016-03-21T16:52:00Z">
        <w:r w:rsidR="00DB30B7" w:rsidRPr="009F3BC5">
          <w:rPr>
            <w:rFonts w:asciiTheme="minorHAnsi" w:hAnsiTheme="minorHAnsi"/>
            <w:i/>
            <w:iCs/>
          </w:rPr>
          <w:t xml:space="preserve"> and carapace length and net position</w:t>
        </w:r>
      </w:ins>
      <w:ins w:id="37" w:author="Coilin" w:date="2016-03-21T16:44:00Z">
        <w:r w:rsidR="00DB30B7" w:rsidRPr="009F3BC5">
          <w:rPr>
            <w:rFonts w:asciiTheme="minorHAnsi" w:hAnsiTheme="minorHAnsi"/>
            <w:i/>
            <w:iCs/>
          </w:rPr>
          <w:t>. These considerably improve</w:t>
        </w:r>
      </w:ins>
      <w:ins w:id="38" w:author="Coilin" w:date="2016-03-24T10:11:00Z">
        <w:r w:rsidR="00994204">
          <w:rPr>
            <w:rFonts w:asciiTheme="minorHAnsi" w:hAnsiTheme="minorHAnsi"/>
            <w:i/>
            <w:iCs/>
          </w:rPr>
          <w:t>d</w:t>
        </w:r>
      </w:ins>
      <w:ins w:id="39" w:author="Coilin" w:date="2016-03-21T16:44:00Z">
        <w:r w:rsidR="00DB30B7" w:rsidRPr="009F3BC5">
          <w:rPr>
            <w:rFonts w:asciiTheme="minorHAnsi" w:hAnsiTheme="minorHAnsi"/>
            <w:i/>
            <w:iCs/>
          </w:rPr>
          <w:t xml:space="preserve"> the model fit</w:t>
        </w:r>
      </w:ins>
      <w:ins w:id="40" w:author="Coilin" w:date="2016-03-21T16:45:00Z">
        <w:r w:rsidR="00DB30B7" w:rsidRPr="009F3BC5">
          <w:rPr>
            <w:rFonts w:asciiTheme="minorHAnsi" w:hAnsiTheme="minorHAnsi"/>
            <w:i/>
            <w:iCs/>
          </w:rPr>
          <w:t xml:space="preserve"> (</w:t>
        </w:r>
      </w:ins>
      <w:ins w:id="41" w:author="Coilin" w:date="2016-03-21T16:52:00Z">
        <w:r w:rsidR="00DB30B7" w:rsidRPr="009F3BC5">
          <w:rPr>
            <w:rFonts w:asciiTheme="minorHAnsi" w:hAnsiTheme="minorHAnsi"/>
            <w:i/>
            <w:iCs/>
          </w:rPr>
          <w:t>Table 2</w:t>
        </w:r>
      </w:ins>
      <w:ins w:id="42" w:author="Coilin" w:date="2016-03-21T16:45:00Z">
        <w:r w:rsidR="00DB30B7" w:rsidRPr="009F3BC5">
          <w:rPr>
            <w:rFonts w:asciiTheme="minorHAnsi" w:hAnsiTheme="minorHAnsi"/>
            <w:i/>
            <w:iCs/>
          </w:rPr>
          <w:t>)</w:t>
        </w:r>
      </w:ins>
      <w:ins w:id="43" w:author="Coilin" w:date="2016-03-21T16:44:00Z">
        <w:r w:rsidR="00DB30B7" w:rsidRPr="009F3BC5">
          <w:rPr>
            <w:rFonts w:asciiTheme="minorHAnsi" w:hAnsiTheme="minorHAnsi"/>
            <w:i/>
            <w:iCs/>
          </w:rPr>
          <w:t>.</w:t>
        </w:r>
      </w:ins>
      <w:del w:id="44" w:author="Coilin" w:date="2016-03-21T15:12:00Z">
        <w:r w:rsidR="00C345A1" w:rsidRPr="009F3BC5" w:rsidDel="00467A19">
          <w:rPr>
            <w:rFonts w:asciiTheme="minorHAnsi" w:hAnsiTheme="minorHAnsi"/>
            <w:i/>
            <w:iCs/>
          </w:rPr>
          <w:delText xml:space="preserve"> in the model and found that [UPDATE WHEN RUN]</w:delText>
        </w:r>
      </w:del>
      <w:del w:id="45" w:author="Coilin" w:date="2016-03-21T16:44:00Z">
        <w:r w:rsidR="00C345A1" w:rsidRPr="009F3BC5" w:rsidDel="00DB30B7">
          <w:rPr>
            <w:rFonts w:asciiTheme="minorHAnsi" w:hAnsiTheme="minorHAnsi"/>
            <w:i/>
            <w:iCs/>
          </w:rPr>
          <w:delText>. The difficulty with including interaction effects is the number of parameters required in the multinomial logit model. In line with this comment and Reviewer 2's comment we now include a specific paragraph (Lines XX-XX) addressing degrees of freedom in the multinomial mixed effects model</w:delText>
        </w:r>
      </w:del>
      <w:ins w:id="46" w:author="Coilin" w:date="2016-03-24T09:41:00Z">
        <w:r>
          <w:rPr>
            <w:rFonts w:asciiTheme="minorHAnsi" w:hAnsiTheme="minorHAnsi"/>
            <w:i/>
            <w:iCs/>
          </w:rPr>
          <w:t xml:space="preserve"> We now present an effects plot to assist in interpreting the influence of the interactions </w:t>
        </w:r>
      </w:ins>
      <w:ins w:id="47" w:author="Coilin" w:date="2016-03-24T10:11:00Z">
        <w:r w:rsidR="00994204">
          <w:rPr>
            <w:rFonts w:asciiTheme="minorHAnsi" w:hAnsiTheme="minorHAnsi"/>
            <w:i/>
            <w:iCs/>
          </w:rPr>
          <w:t xml:space="preserve">on the proportions retained </w:t>
        </w:r>
      </w:ins>
      <w:ins w:id="48" w:author="Coilin" w:date="2016-03-24T09:41:00Z">
        <w:r>
          <w:rPr>
            <w:rFonts w:asciiTheme="minorHAnsi" w:hAnsiTheme="minorHAnsi"/>
            <w:i/>
            <w:iCs/>
          </w:rPr>
          <w:t>(</w:t>
        </w:r>
      </w:ins>
      <w:ins w:id="49" w:author="Coilin" w:date="2016-03-24T09:42:00Z">
        <w:r>
          <w:rPr>
            <w:rFonts w:asciiTheme="minorHAnsi" w:hAnsiTheme="minorHAnsi"/>
            <w:i/>
            <w:iCs/>
          </w:rPr>
          <w:t>Figure 7</w:t>
        </w:r>
      </w:ins>
      <w:ins w:id="50" w:author="Coilin" w:date="2016-03-24T09:41:00Z">
        <w:r>
          <w:rPr>
            <w:rFonts w:asciiTheme="minorHAnsi" w:hAnsiTheme="minorHAnsi"/>
            <w:i/>
            <w:iCs/>
          </w:rPr>
          <w:t>)</w:t>
        </w:r>
      </w:ins>
      <w:ins w:id="51" w:author="Coilin" w:date="2016-03-24T09:42:00Z">
        <w:r>
          <w:rPr>
            <w:rFonts w:asciiTheme="minorHAnsi" w:hAnsiTheme="minorHAnsi"/>
            <w:i/>
            <w:iCs/>
          </w:rPr>
          <w:t>.</w:t>
        </w:r>
      </w:ins>
      <w:del w:id="52" w:author="Coilin" w:date="2016-03-24T09:41:00Z">
        <w:r w:rsidR="00C345A1" w:rsidRPr="009F3BC5" w:rsidDel="00F96EEF">
          <w:rPr>
            <w:rFonts w:asciiTheme="minorHAnsi" w:hAnsiTheme="minorHAnsi"/>
            <w:i/>
            <w:iCs/>
          </w:rPr>
          <w:delText>.</w:delText>
        </w:r>
      </w:del>
    </w:p>
    <w:p w14:paraId="1C3F64B1" w14:textId="77777777" w:rsidR="008429E1" w:rsidRPr="003D33C2" w:rsidRDefault="008429E1">
      <w:pPr>
        <w:pStyle w:val="Standard"/>
        <w:rPr>
          <w:rFonts w:asciiTheme="minorHAnsi" w:hAnsiTheme="minorHAnsi"/>
        </w:rPr>
      </w:pPr>
    </w:p>
    <w:p w14:paraId="47068E60" w14:textId="77777777" w:rsidR="008429E1" w:rsidRPr="003D33C2" w:rsidRDefault="00C345A1">
      <w:pPr>
        <w:pStyle w:val="Standard"/>
        <w:rPr>
          <w:rFonts w:asciiTheme="minorHAnsi" w:hAnsiTheme="minorHAnsi"/>
        </w:rPr>
      </w:pPr>
      <w:r w:rsidRPr="003D33C2">
        <w:rPr>
          <w:rFonts w:asciiTheme="minorHAnsi" w:hAnsiTheme="minorHAnsi"/>
        </w:rPr>
        <w:t>P8-L10: 'Dirichlet' needs a reference (there is a reference to Thorsén 2014, but it is in the Discussion chapter on page 12).</w:t>
      </w:r>
    </w:p>
    <w:p w14:paraId="6190DBEE" w14:textId="77777777" w:rsidR="008429E1" w:rsidRPr="003D33C2" w:rsidRDefault="008429E1">
      <w:pPr>
        <w:pStyle w:val="Standard"/>
        <w:rPr>
          <w:rFonts w:asciiTheme="minorHAnsi" w:hAnsiTheme="minorHAnsi"/>
        </w:rPr>
      </w:pPr>
    </w:p>
    <w:p w14:paraId="0D521840" w14:textId="41CC4E10" w:rsidR="008429E1" w:rsidRPr="003D33C2" w:rsidRDefault="00C345A1">
      <w:pPr>
        <w:pStyle w:val="Standard"/>
        <w:rPr>
          <w:rFonts w:asciiTheme="minorHAnsi" w:hAnsiTheme="minorHAnsi"/>
          <w:i/>
          <w:iCs/>
        </w:rPr>
      </w:pPr>
      <w:r w:rsidRPr="003D33C2">
        <w:rPr>
          <w:rFonts w:asciiTheme="minorHAnsi" w:hAnsiTheme="minorHAnsi"/>
          <w:i/>
          <w:iCs/>
        </w:rPr>
        <w:lastRenderedPageBreak/>
        <w:t>We now include the original</w:t>
      </w:r>
      <w:r w:rsidR="00714F7D" w:rsidRPr="003D33C2">
        <w:rPr>
          <w:rFonts w:asciiTheme="minorHAnsi" w:hAnsiTheme="minorHAnsi"/>
          <w:i/>
          <w:iCs/>
        </w:rPr>
        <w:t xml:space="preserve"> derivation reference on </w:t>
      </w:r>
      <w:del w:id="53" w:author="Coilin" w:date="2016-03-24T10:13:00Z">
        <w:r w:rsidR="00714F7D" w:rsidRPr="00B113BC" w:rsidDel="00B113BC">
          <w:rPr>
            <w:rFonts w:asciiTheme="minorHAnsi" w:hAnsiTheme="minorHAnsi"/>
            <w:i/>
            <w:iCs/>
            <w:highlight w:val="yellow"/>
            <w:rPrChange w:id="54" w:author="Coilin" w:date="2016-03-24T10:13:00Z">
              <w:rPr>
                <w:rFonts w:asciiTheme="minorHAnsi" w:hAnsiTheme="minorHAnsi"/>
                <w:i/>
                <w:iCs/>
              </w:rPr>
            </w:rPrChange>
          </w:rPr>
          <w:delText>Page 8, l</w:delText>
        </w:r>
      </w:del>
      <w:ins w:id="55" w:author="Coilin" w:date="2016-03-24T10:13:00Z">
        <w:r w:rsidR="00B113BC" w:rsidRPr="00B113BC">
          <w:rPr>
            <w:rFonts w:asciiTheme="minorHAnsi" w:hAnsiTheme="minorHAnsi"/>
            <w:i/>
            <w:iCs/>
            <w:highlight w:val="yellow"/>
            <w:rPrChange w:id="56" w:author="Coilin" w:date="2016-03-24T10:13:00Z">
              <w:rPr>
                <w:rFonts w:asciiTheme="minorHAnsi" w:hAnsiTheme="minorHAnsi"/>
                <w:i/>
                <w:iCs/>
              </w:rPr>
            </w:rPrChange>
          </w:rPr>
          <w:t>L</w:t>
        </w:r>
      </w:ins>
      <w:r w:rsidR="00714F7D" w:rsidRPr="00B113BC">
        <w:rPr>
          <w:rFonts w:asciiTheme="minorHAnsi" w:hAnsiTheme="minorHAnsi"/>
          <w:i/>
          <w:iCs/>
          <w:highlight w:val="yellow"/>
          <w:rPrChange w:id="57" w:author="Coilin" w:date="2016-03-24T10:13:00Z">
            <w:rPr>
              <w:rFonts w:asciiTheme="minorHAnsi" w:hAnsiTheme="minorHAnsi"/>
              <w:i/>
              <w:iCs/>
            </w:rPr>
          </w:rPrChange>
        </w:rPr>
        <w:t xml:space="preserve">ine </w:t>
      </w:r>
      <w:ins w:id="58" w:author="Coilin" w:date="2016-03-24T10:13:00Z">
        <w:r w:rsidR="00B113BC" w:rsidRPr="00B113BC">
          <w:rPr>
            <w:rFonts w:asciiTheme="minorHAnsi" w:hAnsiTheme="minorHAnsi"/>
            <w:i/>
            <w:iCs/>
            <w:highlight w:val="yellow"/>
            <w:rPrChange w:id="59" w:author="Coilin" w:date="2016-03-24T10:13:00Z">
              <w:rPr>
                <w:rFonts w:asciiTheme="minorHAnsi" w:hAnsiTheme="minorHAnsi"/>
                <w:i/>
                <w:iCs/>
              </w:rPr>
            </w:rPrChange>
          </w:rPr>
          <w:t>1</w:t>
        </w:r>
      </w:ins>
      <w:r w:rsidR="00714F7D" w:rsidRPr="00B113BC">
        <w:rPr>
          <w:rFonts w:asciiTheme="minorHAnsi" w:hAnsiTheme="minorHAnsi"/>
          <w:i/>
          <w:iCs/>
          <w:highlight w:val="yellow"/>
          <w:rPrChange w:id="60" w:author="Coilin" w:date="2016-03-24T10:13:00Z">
            <w:rPr>
              <w:rFonts w:asciiTheme="minorHAnsi" w:hAnsiTheme="minorHAnsi"/>
              <w:i/>
              <w:iCs/>
            </w:rPr>
          </w:rPrChange>
        </w:rPr>
        <w:t>6</w:t>
      </w:r>
      <w:ins w:id="61" w:author="Coilin" w:date="2016-03-24T10:13:00Z">
        <w:r w:rsidR="00B113BC" w:rsidRPr="00B113BC">
          <w:rPr>
            <w:rFonts w:asciiTheme="minorHAnsi" w:hAnsiTheme="minorHAnsi"/>
            <w:i/>
            <w:iCs/>
            <w:highlight w:val="yellow"/>
            <w:rPrChange w:id="62" w:author="Coilin" w:date="2016-03-24T10:13:00Z">
              <w:rPr>
                <w:rFonts w:asciiTheme="minorHAnsi" w:hAnsiTheme="minorHAnsi"/>
                <w:i/>
                <w:iCs/>
              </w:rPr>
            </w:rPrChange>
          </w:rPr>
          <w:t>7</w:t>
        </w:r>
      </w:ins>
      <w:r w:rsidRPr="003D33C2">
        <w:rPr>
          <w:rFonts w:asciiTheme="minorHAnsi" w:hAnsiTheme="minorHAnsi"/>
          <w:i/>
          <w:iCs/>
        </w:rPr>
        <w:t>.</w:t>
      </w:r>
    </w:p>
    <w:p w14:paraId="2178FA1C" w14:textId="77777777" w:rsidR="008429E1" w:rsidRPr="003D33C2" w:rsidRDefault="008429E1">
      <w:pPr>
        <w:pStyle w:val="Standard"/>
        <w:rPr>
          <w:rFonts w:asciiTheme="minorHAnsi" w:hAnsiTheme="minorHAnsi"/>
          <w:i/>
          <w:iCs/>
        </w:rPr>
      </w:pPr>
    </w:p>
    <w:p w14:paraId="391FDA1E" w14:textId="77777777" w:rsidR="008429E1" w:rsidRPr="003D33C2" w:rsidRDefault="00C345A1">
      <w:pPr>
        <w:pStyle w:val="Standard"/>
        <w:rPr>
          <w:rFonts w:asciiTheme="minorHAnsi" w:hAnsiTheme="minorHAnsi"/>
          <w:i/>
          <w:iCs/>
        </w:rPr>
      </w:pPr>
      <w:commentRangeStart w:id="63"/>
      <w:r w:rsidRPr="003D33C2">
        <w:rPr>
          <w:rFonts w:asciiTheme="minorHAnsi" w:hAnsiTheme="minorHAnsi"/>
          <w:i/>
          <w:iCs/>
        </w:rPr>
        <w:t xml:space="preserve">Mosimann, J. E. (1962). On the compound multinomial distribution, the multivariate </w:t>
      </w:r>
      <w:r w:rsidR="00BE1AD8">
        <w:rPr>
          <w:rFonts w:asciiTheme="minorHAnsi" w:hAnsiTheme="minorHAnsi"/>
          <w:i/>
          <w:iCs/>
        </w:rPr>
        <w:t>β</w:t>
      </w:r>
      <w:r w:rsidRPr="003D33C2">
        <w:rPr>
          <w:rFonts w:asciiTheme="minorHAnsi" w:hAnsiTheme="minorHAnsi"/>
          <w:i/>
          <w:iCs/>
        </w:rPr>
        <w:t>-distribution, and correlations among proportions. Biometrika 49 (1-2), 65–82.</w:t>
      </w:r>
      <w:commentRangeEnd w:id="63"/>
      <w:r w:rsidR="009F3BC5">
        <w:rPr>
          <w:rStyle w:val="CommentReference"/>
          <w:rFonts w:cs="Mangal"/>
        </w:rPr>
        <w:commentReference w:id="63"/>
      </w:r>
    </w:p>
    <w:p w14:paraId="15FF717D" w14:textId="77777777" w:rsidR="008429E1" w:rsidRPr="003D33C2" w:rsidRDefault="008429E1">
      <w:pPr>
        <w:pStyle w:val="Standard"/>
        <w:rPr>
          <w:rFonts w:asciiTheme="minorHAnsi" w:hAnsiTheme="minorHAnsi"/>
          <w:i/>
          <w:iCs/>
        </w:rPr>
      </w:pPr>
    </w:p>
    <w:p w14:paraId="03B191EB" w14:textId="77777777" w:rsidR="008429E1" w:rsidRPr="003D33C2" w:rsidRDefault="00C345A1">
      <w:pPr>
        <w:pStyle w:val="Standard"/>
        <w:rPr>
          <w:rFonts w:asciiTheme="minorHAnsi" w:hAnsiTheme="minorHAnsi"/>
        </w:rPr>
      </w:pPr>
      <w:r w:rsidRPr="003D33C2">
        <w:rPr>
          <w:rFonts w:asciiTheme="minorHAnsi" w:hAnsiTheme="minorHAnsi"/>
        </w:rPr>
        <w:t>The Results chapter is clear and well written, but catch composition and quantity by haul is missing. After all, the main objective, as I read it in the Abstract, is to provide statistical framework to investigate influences on catch composition.</w:t>
      </w:r>
    </w:p>
    <w:p w14:paraId="4E379F1D" w14:textId="77777777" w:rsidR="008429E1" w:rsidRPr="003D33C2" w:rsidRDefault="008429E1">
      <w:pPr>
        <w:pStyle w:val="Standard"/>
        <w:rPr>
          <w:rFonts w:asciiTheme="minorHAnsi" w:hAnsiTheme="minorHAnsi"/>
        </w:rPr>
      </w:pPr>
    </w:p>
    <w:p w14:paraId="46E004F6" w14:textId="77777777" w:rsidR="005F2AAB" w:rsidRPr="003D33C2" w:rsidRDefault="00A6278D" w:rsidP="005F2AAB">
      <w:pPr>
        <w:pStyle w:val="Standard"/>
        <w:rPr>
          <w:rFonts w:asciiTheme="minorHAnsi" w:hAnsiTheme="minorHAnsi"/>
        </w:rPr>
      </w:pPr>
      <w:r>
        <w:rPr>
          <w:rFonts w:asciiTheme="minorHAnsi" w:hAnsiTheme="minorHAnsi"/>
          <w:i/>
          <w:iCs/>
        </w:rPr>
        <w:t xml:space="preserve">RONÁN TO UPDATE. </w:t>
      </w:r>
      <w:r w:rsidR="00C345A1" w:rsidRPr="003D33C2">
        <w:rPr>
          <w:rFonts w:asciiTheme="minorHAnsi" w:hAnsiTheme="minorHAnsi"/>
          <w:i/>
          <w:iCs/>
        </w:rPr>
        <w:t xml:space="preserve">Catch composition is statistically modelled via the proportions retained at length (Figures 2, 4, and 5). </w:t>
      </w:r>
    </w:p>
    <w:p w14:paraId="1B2B1AA6" w14:textId="77777777" w:rsidR="008429E1" w:rsidRPr="003D33C2" w:rsidRDefault="008429E1">
      <w:pPr>
        <w:pStyle w:val="Standard"/>
        <w:rPr>
          <w:rFonts w:asciiTheme="minorHAnsi" w:hAnsiTheme="minorHAnsi"/>
        </w:rPr>
      </w:pPr>
    </w:p>
    <w:p w14:paraId="5FAA1E81" w14:textId="77777777" w:rsidR="008429E1" w:rsidRPr="003D33C2" w:rsidRDefault="00C345A1">
      <w:pPr>
        <w:pStyle w:val="Standard"/>
        <w:rPr>
          <w:rFonts w:asciiTheme="minorHAnsi" w:hAnsiTheme="minorHAnsi"/>
        </w:rPr>
      </w:pPr>
      <w:r w:rsidRPr="003D33C2">
        <w:rPr>
          <w:rFonts w:asciiTheme="minorHAnsi" w:hAnsiTheme="minorHAnsi"/>
        </w:rPr>
        <w:t>Discussion</w:t>
      </w:r>
    </w:p>
    <w:p w14:paraId="1C6130A7" w14:textId="77777777" w:rsidR="008429E1" w:rsidRPr="003D33C2" w:rsidRDefault="00C345A1">
      <w:pPr>
        <w:pStyle w:val="Standard"/>
        <w:rPr>
          <w:rFonts w:asciiTheme="minorHAnsi" w:hAnsiTheme="minorHAnsi"/>
        </w:rPr>
      </w:pPr>
      <w:r w:rsidRPr="003D33C2">
        <w:rPr>
          <w:rFonts w:asciiTheme="minorHAnsi" w:hAnsiTheme="minorHAnsi"/>
        </w:rPr>
        <w:t>P13-L5: "Net position, total cod-end weight and carapace length significantly affected the numbers of Nephrops retained..."? If the cod-end catch is mostly Nephrops, then the sentence reads like 'catch quantity is amongst factors that affected catch quantity'.</w:t>
      </w:r>
    </w:p>
    <w:p w14:paraId="57943ED3" w14:textId="7602F636" w:rsidR="008429E1" w:rsidRPr="003D33C2" w:rsidRDefault="00C345A1">
      <w:pPr>
        <w:pStyle w:val="Standard"/>
        <w:rPr>
          <w:rFonts w:asciiTheme="minorHAnsi" w:hAnsiTheme="minorHAnsi"/>
        </w:rPr>
      </w:pPr>
      <w:r w:rsidRPr="003D33C2">
        <w:rPr>
          <w:rFonts w:asciiTheme="minorHAnsi" w:hAnsiTheme="minorHAnsi"/>
        </w:rPr>
        <w:t>Here we need to consider what we are investigating; the main interest is the effect of explanatory variables mesh size and catch quantity on length dependent efficiency (selectivity).</w:t>
      </w:r>
      <w:ins w:id="64" w:author="Coilin" w:date="2016-03-21T18:09:00Z">
        <w:r w:rsidR="008D61D3">
          <w:rPr>
            <w:rFonts w:asciiTheme="minorHAnsi" w:hAnsiTheme="minorHAnsi"/>
          </w:rPr>
          <w:t xml:space="preserve"> </w:t>
        </w:r>
      </w:ins>
    </w:p>
    <w:p w14:paraId="6D3AFB6B" w14:textId="77777777" w:rsidR="008429E1" w:rsidRPr="003D33C2" w:rsidRDefault="008429E1">
      <w:pPr>
        <w:pStyle w:val="Standard"/>
        <w:rPr>
          <w:rFonts w:asciiTheme="minorHAnsi" w:hAnsiTheme="minorHAnsi"/>
        </w:rPr>
      </w:pPr>
    </w:p>
    <w:p w14:paraId="0ACC1EC0" w14:textId="1F9CDA74" w:rsidR="008429E1" w:rsidRPr="003D33C2" w:rsidRDefault="00C345A1">
      <w:pPr>
        <w:pStyle w:val="Standard"/>
        <w:rPr>
          <w:rFonts w:asciiTheme="minorHAnsi" w:hAnsiTheme="minorHAnsi"/>
          <w:i/>
          <w:iCs/>
        </w:rPr>
      </w:pPr>
      <w:r w:rsidRPr="003D33C2">
        <w:rPr>
          <w:rFonts w:asciiTheme="minorHAnsi" w:hAnsiTheme="minorHAnsi"/>
          <w:i/>
          <w:iCs/>
        </w:rPr>
        <w:t xml:space="preserve">Catch weight per cod-end (see response to naming below) included other species of which Nephrops comprised approximately </w:t>
      </w:r>
      <w:r w:rsidR="006E7ABD">
        <w:rPr>
          <w:rFonts w:asciiTheme="minorHAnsi" w:hAnsiTheme="minorHAnsi"/>
          <w:i/>
          <w:iCs/>
        </w:rPr>
        <w:t>half</w:t>
      </w:r>
      <w:r w:rsidRPr="003D33C2">
        <w:rPr>
          <w:rFonts w:asciiTheme="minorHAnsi" w:hAnsiTheme="minorHAnsi"/>
          <w:i/>
          <w:iCs/>
        </w:rPr>
        <w:t xml:space="preserve"> </w:t>
      </w:r>
      <w:r w:rsidR="006E7ABD">
        <w:rPr>
          <w:rFonts w:asciiTheme="minorHAnsi" w:hAnsiTheme="minorHAnsi"/>
          <w:i/>
          <w:iCs/>
        </w:rPr>
        <w:t>the bulk</w:t>
      </w:r>
      <w:r w:rsidR="005F0267">
        <w:rPr>
          <w:rFonts w:asciiTheme="minorHAnsi" w:hAnsiTheme="minorHAnsi"/>
          <w:i/>
          <w:iCs/>
        </w:rPr>
        <w:t xml:space="preserve"> weight </w:t>
      </w:r>
      <w:r w:rsidRPr="003D33C2">
        <w:rPr>
          <w:rFonts w:asciiTheme="minorHAnsi" w:hAnsiTheme="minorHAnsi"/>
          <w:i/>
          <w:iCs/>
        </w:rPr>
        <w:t>across all hauls</w:t>
      </w:r>
      <w:r w:rsidR="00DE7BAB">
        <w:rPr>
          <w:rFonts w:asciiTheme="minorHAnsi" w:hAnsiTheme="minorHAnsi"/>
          <w:i/>
          <w:iCs/>
        </w:rPr>
        <w:t xml:space="preserve"> (noted on </w:t>
      </w:r>
      <w:del w:id="65" w:author="Coilin" w:date="2016-03-24T10:14:00Z">
        <w:r w:rsidR="008140C2" w:rsidDel="00B113BC">
          <w:rPr>
            <w:rFonts w:asciiTheme="minorHAnsi" w:hAnsiTheme="minorHAnsi"/>
            <w:i/>
            <w:iCs/>
          </w:rPr>
          <w:delText>Page 9, l</w:delText>
        </w:r>
      </w:del>
      <w:ins w:id="66" w:author="Coilin" w:date="2016-03-24T10:14:00Z">
        <w:r w:rsidR="00B113BC">
          <w:rPr>
            <w:rFonts w:asciiTheme="minorHAnsi" w:hAnsiTheme="minorHAnsi"/>
            <w:i/>
            <w:iCs/>
          </w:rPr>
          <w:t>L</w:t>
        </w:r>
      </w:ins>
      <w:r w:rsidR="00DE7BAB">
        <w:rPr>
          <w:rFonts w:asciiTheme="minorHAnsi" w:hAnsiTheme="minorHAnsi"/>
          <w:i/>
          <w:iCs/>
        </w:rPr>
        <w:t xml:space="preserve">ines </w:t>
      </w:r>
      <w:del w:id="67" w:author="Coilin" w:date="2016-03-24T10:14:00Z">
        <w:r w:rsidR="008140C2" w:rsidDel="00B113BC">
          <w:rPr>
            <w:rFonts w:asciiTheme="minorHAnsi" w:hAnsiTheme="minorHAnsi"/>
            <w:i/>
            <w:iCs/>
            <w:highlight w:val="yellow"/>
          </w:rPr>
          <w:delText>1</w:delText>
        </w:r>
      </w:del>
      <w:ins w:id="68" w:author="Coilin" w:date="2016-03-24T10:14:00Z">
        <w:r w:rsidR="00B113BC">
          <w:rPr>
            <w:rFonts w:asciiTheme="minorHAnsi" w:hAnsiTheme="minorHAnsi"/>
            <w:i/>
            <w:iCs/>
            <w:highlight w:val="yellow"/>
          </w:rPr>
          <w:t>200</w:t>
        </w:r>
      </w:ins>
      <w:del w:id="69" w:author="Coilin" w:date="2016-03-24T10:14:00Z">
        <w:r w:rsidR="008140C2" w:rsidDel="00B113BC">
          <w:rPr>
            <w:rFonts w:asciiTheme="minorHAnsi" w:hAnsiTheme="minorHAnsi"/>
            <w:i/>
            <w:iCs/>
            <w:highlight w:val="yellow"/>
          </w:rPr>
          <w:delText>4</w:delText>
        </w:r>
      </w:del>
      <w:r w:rsidR="008140C2">
        <w:rPr>
          <w:rFonts w:asciiTheme="minorHAnsi" w:hAnsiTheme="minorHAnsi"/>
          <w:i/>
          <w:iCs/>
          <w:highlight w:val="yellow"/>
        </w:rPr>
        <w:t>-</w:t>
      </w:r>
      <w:ins w:id="70" w:author="Coilin" w:date="2016-03-24T10:14:00Z">
        <w:r w:rsidR="00B113BC">
          <w:rPr>
            <w:rFonts w:asciiTheme="minorHAnsi" w:hAnsiTheme="minorHAnsi"/>
            <w:i/>
            <w:iCs/>
            <w:highlight w:val="yellow"/>
          </w:rPr>
          <w:t>202</w:t>
        </w:r>
      </w:ins>
      <w:del w:id="71" w:author="Coilin" w:date="2016-03-24T10:14:00Z">
        <w:r w:rsidR="008140C2" w:rsidDel="00B113BC">
          <w:rPr>
            <w:rFonts w:asciiTheme="minorHAnsi" w:hAnsiTheme="minorHAnsi"/>
            <w:i/>
            <w:iCs/>
            <w:highlight w:val="yellow"/>
          </w:rPr>
          <w:delText>15</w:delText>
        </w:r>
      </w:del>
      <w:r w:rsidR="00DE7BAB">
        <w:rPr>
          <w:rFonts w:asciiTheme="minorHAnsi" w:hAnsiTheme="minorHAnsi"/>
          <w:i/>
          <w:iCs/>
        </w:rPr>
        <w:t>)</w:t>
      </w:r>
      <w:r w:rsidRPr="003D33C2">
        <w:rPr>
          <w:rFonts w:asciiTheme="minorHAnsi" w:hAnsiTheme="minorHAnsi"/>
          <w:i/>
          <w:iCs/>
        </w:rPr>
        <w:t xml:space="preserve">. We are focussed here particularly on how the catch weight per cod-end affects </w:t>
      </w:r>
      <w:r w:rsidR="005F0267">
        <w:rPr>
          <w:rFonts w:asciiTheme="minorHAnsi" w:hAnsiTheme="minorHAnsi"/>
          <w:i/>
          <w:iCs/>
        </w:rPr>
        <w:t xml:space="preserve">Nephrops </w:t>
      </w:r>
      <w:r w:rsidRPr="003D33C2">
        <w:rPr>
          <w:rFonts w:asciiTheme="minorHAnsi" w:hAnsiTheme="minorHAnsi"/>
          <w:i/>
          <w:iCs/>
        </w:rPr>
        <w:t xml:space="preserve">retention </w:t>
      </w:r>
      <w:r w:rsidR="005F0267">
        <w:rPr>
          <w:rFonts w:asciiTheme="minorHAnsi" w:hAnsiTheme="minorHAnsi"/>
          <w:i/>
          <w:iCs/>
        </w:rPr>
        <w:t xml:space="preserve">across length classes </w:t>
      </w:r>
      <w:r w:rsidRPr="003D33C2">
        <w:rPr>
          <w:rFonts w:asciiTheme="minorHAnsi" w:hAnsiTheme="minorHAnsi"/>
          <w:i/>
          <w:iCs/>
        </w:rPr>
        <w:t xml:space="preserve">in </w:t>
      </w:r>
      <w:r w:rsidR="005F0267">
        <w:rPr>
          <w:rFonts w:asciiTheme="minorHAnsi" w:hAnsiTheme="minorHAnsi"/>
          <w:i/>
          <w:iCs/>
        </w:rPr>
        <w:t xml:space="preserve">different </w:t>
      </w:r>
      <w:r w:rsidRPr="003D33C2">
        <w:rPr>
          <w:rFonts w:asciiTheme="minorHAnsi" w:hAnsiTheme="minorHAnsi"/>
          <w:i/>
          <w:iCs/>
        </w:rPr>
        <w:t>diamond mesh</w:t>
      </w:r>
      <w:r w:rsidR="005F0267">
        <w:rPr>
          <w:rFonts w:asciiTheme="minorHAnsi" w:hAnsiTheme="minorHAnsi"/>
          <w:i/>
          <w:iCs/>
        </w:rPr>
        <w:t xml:space="preserve"> sizes</w:t>
      </w:r>
      <w:r w:rsidRPr="003D33C2">
        <w:rPr>
          <w:rFonts w:asciiTheme="minorHAnsi" w:hAnsiTheme="minorHAnsi"/>
          <w:i/>
          <w:iCs/>
        </w:rPr>
        <w:t xml:space="preserve">. </w:t>
      </w:r>
      <w:r w:rsidR="0039679F">
        <w:rPr>
          <w:rFonts w:asciiTheme="minorHAnsi" w:hAnsiTheme="minorHAnsi"/>
          <w:i/>
          <w:iCs/>
        </w:rPr>
        <w:t>In this paper we focus on improving size re</w:t>
      </w:r>
      <w:r w:rsidR="00FB008D">
        <w:rPr>
          <w:rFonts w:asciiTheme="minorHAnsi" w:hAnsiTheme="minorHAnsi"/>
          <w:i/>
          <w:iCs/>
        </w:rPr>
        <w:t>tention. RONÁN AND DARAGH TO UPDATE.</w:t>
      </w:r>
    </w:p>
    <w:p w14:paraId="53C46E5C" w14:textId="77777777" w:rsidR="008429E1" w:rsidRPr="003D33C2" w:rsidRDefault="008429E1">
      <w:pPr>
        <w:pStyle w:val="Standard"/>
        <w:rPr>
          <w:rFonts w:asciiTheme="minorHAnsi" w:hAnsiTheme="minorHAnsi"/>
        </w:rPr>
      </w:pPr>
    </w:p>
    <w:p w14:paraId="31CAAB9F" w14:textId="77777777" w:rsidR="008429E1" w:rsidRPr="003D33C2" w:rsidRDefault="00C345A1">
      <w:pPr>
        <w:pStyle w:val="Standard"/>
        <w:rPr>
          <w:rFonts w:asciiTheme="minorHAnsi" w:hAnsiTheme="minorHAnsi"/>
        </w:rPr>
      </w:pPr>
      <w:r w:rsidRPr="003D33C2">
        <w:rPr>
          <w:rFonts w:asciiTheme="minorHAnsi" w:hAnsiTheme="minorHAnsi"/>
        </w:rPr>
        <w:t>Also, catch weight would be more correct than cod-end weight, as the weight of the cod-end per se is a constant.</w:t>
      </w:r>
    </w:p>
    <w:p w14:paraId="4726B154" w14:textId="77777777" w:rsidR="008429E1" w:rsidRPr="003D33C2" w:rsidRDefault="008429E1">
      <w:pPr>
        <w:pStyle w:val="Standard"/>
        <w:rPr>
          <w:rFonts w:asciiTheme="minorHAnsi" w:hAnsiTheme="minorHAnsi"/>
        </w:rPr>
      </w:pPr>
    </w:p>
    <w:p w14:paraId="326DB0B1" w14:textId="4ECEA32C" w:rsidR="008429E1" w:rsidRPr="003D33C2" w:rsidRDefault="00C345A1">
      <w:pPr>
        <w:pStyle w:val="Standard"/>
        <w:rPr>
          <w:rFonts w:asciiTheme="minorHAnsi" w:hAnsiTheme="minorHAnsi"/>
          <w:i/>
          <w:iCs/>
        </w:rPr>
      </w:pPr>
      <w:r w:rsidRPr="003D33C2">
        <w:rPr>
          <w:rFonts w:asciiTheme="minorHAnsi" w:hAnsiTheme="minorHAnsi"/>
          <w:i/>
          <w:iCs/>
        </w:rPr>
        <w:t>Thanks for highlighting this important naming mistake! We now use “catch weight per cod-end” as the variable name</w:t>
      </w:r>
      <w:ins w:id="72" w:author="Coilin" w:date="2016-03-24T09:43:00Z">
        <w:r w:rsidR="0069681F">
          <w:rPr>
            <w:rFonts w:asciiTheme="minorHAnsi" w:hAnsiTheme="minorHAnsi"/>
            <w:i/>
            <w:iCs/>
          </w:rPr>
          <w:t>;</w:t>
        </w:r>
      </w:ins>
      <w:del w:id="73" w:author="Coilin" w:date="2016-03-24T09:43:00Z">
        <w:r w:rsidRPr="003D33C2" w:rsidDel="0069681F">
          <w:rPr>
            <w:rFonts w:asciiTheme="minorHAnsi" w:hAnsiTheme="minorHAnsi"/>
            <w:i/>
            <w:iCs/>
          </w:rPr>
          <w:delText>.</w:delText>
        </w:r>
      </w:del>
      <w:r w:rsidRPr="003D33C2">
        <w:rPr>
          <w:rFonts w:asciiTheme="minorHAnsi" w:hAnsiTheme="minorHAnsi"/>
          <w:i/>
          <w:iCs/>
        </w:rPr>
        <w:t xml:space="preserve"> </w:t>
      </w:r>
      <w:ins w:id="74" w:author="Coilin" w:date="2016-03-24T09:43:00Z">
        <w:r w:rsidR="0069681F">
          <w:rPr>
            <w:rFonts w:asciiTheme="minorHAnsi" w:hAnsiTheme="minorHAnsi"/>
            <w:i/>
            <w:iCs/>
          </w:rPr>
          <w:t>“c</w:t>
        </w:r>
      </w:ins>
      <w:del w:id="75" w:author="Coilin" w:date="2016-03-24T09:43:00Z">
        <w:r w:rsidRPr="003D33C2" w:rsidDel="0069681F">
          <w:rPr>
            <w:rFonts w:asciiTheme="minorHAnsi" w:hAnsiTheme="minorHAnsi"/>
            <w:i/>
            <w:iCs/>
          </w:rPr>
          <w:delText>C</w:delText>
        </w:r>
      </w:del>
      <w:r w:rsidRPr="003D33C2">
        <w:rPr>
          <w:rFonts w:asciiTheme="minorHAnsi" w:hAnsiTheme="minorHAnsi"/>
          <w:i/>
          <w:iCs/>
        </w:rPr>
        <w:t>od-end</w:t>
      </w:r>
      <w:ins w:id="76" w:author="Coilin" w:date="2016-03-24T09:43:00Z">
        <w:r w:rsidR="0069681F">
          <w:rPr>
            <w:rFonts w:asciiTheme="minorHAnsi" w:hAnsiTheme="minorHAnsi"/>
            <w:i/>
            <w:iCs/>
          </w:rPr>
          <w:t>”</w:t>
        </w:r>
      </w:ins>
      <w:r w:rsidRPr="003D33C2">
        <w:rPr>
          <w:rFonts w:asciiTheme="minorHAnsi" w:hAnsiTheme="minorHAnsi"/>
          <w:i/>
          <w:iCs/>
        </w:rPr>
        <w:t xml:space="preserve"> is retain</w:t>
      </w:r>
      <w:r w:rsidR="00FB008D">
        <w:rPr>
          <w:rFonts w:asciiTheme="minorHAnsi" w:hAnsiTheme="minorHAnsi"/>
          <w:i/>
          <w:iCs/>
        </w:rPr>
        <w:t xml:space="preserve">ed to highlight that </w:t>
      </w:r>
      <w:ins w:id="77" w:author="Coilin" w:date="2016-03-24T09:43:00Z">
        <w:r w:rsidR="0069681F">
          <w:rPr>
            <w:rFonts w:asciiTheme="minorHAnsi" w:hAnsiTheme="minorHAnsi"/>
            <w:i/>
            <w:iCs/>
          </w:rPr>
          <w:t xml:space="preserve">the weights are </w:t>
        </w:r>
      </w:ins>
      <w:del w:id="78" w:author="Coilin" w:date="2016-03-24T09:43:00Z">
        <w:r w:rsidR="00FB008D" w:rsidDel="0069681F">
          <w:rPr>
            <w:rFonts w:asciiTheme="minorHAnsi" w:hAnsiTheme="minorHAnsi"/>
            <w:i/>
            <w:iCs/>
          </w:rPr>
          <w:delText>it is</w:delText>
        </w:r>
        <w:r w:rsidRPr="003D33C2" w:rsidDel="0069681F">
          <w:rPr>
            <w:rFonts w:asciiTheme="minorHAnsi" w:hAnsiTheme="minorHAnsi"/>
            <w:i/>
            <w:iCs/>
          </w:rPr>
          <w:delText xml:space="preserve"> </w:delText>
        </w:r>
      </w:del>
      <w:r w:rsidRPr="003D33C2">
        <w:rPr>
          <w:rFonts w:asciiTheme="minorHAnsi" w:hAnsiTheme="minorHAnsi"/>
          <w:i/>
          <w:iCs/>
        </w:rPr>
        <w:t>cod-end specific</w:t>
      </w:r>
      <w:ins w:id="79" w:author="Coilin" w:date="2016-03-24T09:43:00Z">
        <w:r w:rsidR="0069681F">
          <w:rPr>
            <w:rFonts w:asciiTheme="minorHAnsi" w:hAnsiTheme="minorHAnsi"/>
            <w:i/>
            <w:iCs/>
          </w:rPr>
          <w:t xml:space="preserve"> (</w:t>
        </w:r>
        <w:r w:rsidR="00A96ABF">
          <w:rPr>
            <w:rFonts w:asciiTheme="minorHAnsi" w:hAnsiTheme="minorHAnsi"/>
            <w:i/>
            <w:iCs/>
          </w:rPr>
          <w:t>four</w:t>
        </w:r>
        <w:r w:rsidR="0069681F">
          <w:rPr>
            <w:rFonts w:asciiTheme="minorHAnsi" w:hAnsiTheme="minorHAnsi"/>
            <w:i/>
            <w:iCs/>
          </w:rPr>
          <w:t xml:space="preserve"> per haul)</w:t>
        </w:r>
      </w:ins>
      <w:del w:id="80" w:author="Coilin" w:date="2016-03-24T09:43:00Z">
        <w:r w:rsidRPr="003D33C2" w:rsidDel="0069681F">
          <w:rPr>
            <w:rFonts w:asciiTheme="minorHAnsi" w:hAnsiTheme="minorHAnsi"/>
            <w:i/>
            <w:iCs/>
          </w:rPr>
          <w:delText xml:space="preserve"> catch weights</w:delText>
        </w:r>
      </w:del>
      <w:r w:rsidRPr="003D33C2">
        <w:rPr>
          <w:rFonts w:asciiTheme="minorHAnsi" w:hAnsiTheme="minorHAnsi"/>
          <w:i/>
          <w:iCs/>
        </w:rPr>
        <w:t>.</w:t>
      </w:r>
    </w:p>
    <w:p w14:paraId="35205396" w14:textId="77777777" w:rsidR="008429E1" w:rsidRPr="003D33C2" w:rsidRDefault="008429E1">
      <w:pPr>
        <w:pStyle w:val="Standard"/>
        <w:rPr>
          <w:rFonts w:asciiTheme="minorHAnsi" w:hAnsiTheme="minorHAnsi"/>
        </w:rPr>
      </w:pPr>
    </w:p>
    <w:p w14:paraId="343380CD" w14:textId="77777777" w:rsidR="008429E1" w:rsidRPr="003D33C2" w:rsidRDefault="00C345A1">
      <w:pPr>
        <w:pStyle w:val="Standard"/>
        <w:rPr>
          <w:rFonts w:asciiTheme="minorHAnsi" w:hAnsiTheme="minorHAnsi"/>
        </w:rPr>
      </w:pPr>
      <w:r w:rsidRPr="003D33C2">
        <w:rPr>
          <w:rFonts w:asciiTheme="minorHAnsi" w:hAnsiTheme="minorHAnsi"/>
        </w:rPr>
        <w:t>P13-L9: The statement that mesh opening angles affect selectivity may be true, but it does not explain the effect of mesh size on size selectivity.</w:t>
      </w:r>
    </w:p>
    <w:p w14:paraId="36E1141C" w14:textId="77777777" w:rsidR="008429E1" w:rsidRPr="003D33C2" w:rsidRDefault="008429E1">
      <w:pPr>
        <w:pStyle w:val="Standard"/>
        <w:rPr>
          <w:rFonts w:asciiTheme="minorHAnsi" w:hAnsiTheme="minorHAnsi"/>
        </w:rPr>
      </w:pPr>
    </w:p>
    <w:p w14:paraId="73CD55A1" w14:textId="77777777" w:rsidR="008429E1" w:rsidRDefault="00C56839">
      <w:pPr>
        <w:pStyle w:val="Standard"/>
        <w:rPr>
          <w:rFonts w:asciiTheme="minorHAnsi" w:hAnsiTheme="minorHAnsi"/>
          <w:i/>
          <w:iCs/>
        </w:rPr>
      </w:pPr>
      <w:r>
        <w:rPr>
          <w:rFonts w:asciiTheme="minorHAnsi" w:hAnsiTheme="minorHAnsi"/>
          <w:i/>
          <w:iCs/>
        </w:rPr>
        <w:t>We have removed the original sentence and replaced with references on the effects of mesh size on Nephrops retention.</w:t>
      </w:r>
    </w:p>
    <w:p w14:paraId="275AEB10" w14:textId="77777777" w:rsidR="00C56839" w:rsidRPr="003D33C2" w:rsidRDefault="00C56839">
      <w:pPr>
        <w:pStyle w:val="Standard"/>
        <w:rPr>
          <w:rFonts w:asciiTheme="minorHAnsi" w:hAnsiTheme="minorHAnsi"/>
        </w:rPr>
      </w:pPr>
    </w:p>
    <w:p w14:paraId="65F89C1A" w14:textId="77777777" w:rsidR="008429E1" w:rsidRPr="003D33C2" w:rsidRDefault="00C345A1">
      <w:pPr>
        <w:pStyle w:val="Standard"/>
        <w:rPr>
          <w:rFonts w:asciiTheme="minorHAnsi" w:hAnsiTheme="minorHAnsi"/>
        </w:rPr>
      </w:pPr>
      <w:r w:rsidRPr="003D33C2">
        <w:rPr>
          <w:rFonts w:asciiTheme="minorHAnsi" w:hAnsiTheme="minorHAnsi"/>
        </w:rPr>
        <w:t>For the fishery implication section, it would be logical to mention factors other than mesh sizes like twine thickness/stiffness, cod-end circumference and square meshes to compensate for 'poorer' size selectivity when using quad rig. These factors are covered in eg Frandsen (2010) which you refer to in other context.</w:t>
      </w:r>
    </w:p>
    <w:p w14:paraId="0D8982BE" w14:textId="77777777" w:rsidR="008429E1" w:rsidRDefault="008429E1">
      <w:pPr>
        <w:pStyle w:val="Standard"/>
        <w:rPr>
          <w:rFonts w:asciiTheme="minorHAnsi" w:hAnsiTheme="minorHAnsi"/>
          <w:b/>
          <w:bCs/>
        </w:rPr>
      </w:pPr>
    </w:p>
    <w:p w14:paraId="6F6958B6" w14:textId="5A047F3A" w:rsidR="00B34C3B" w:rsidRPr="00B34C3B" w:rsidRDefault="00B34C3B">
      <w:pPr>
        <w:pStyle w:val="Standard"/>
        <w:rPr>
          <w:rFonts w:asciiTheme="minorHAnsi" w:hAnsiTheme="minorHAnsi"/>
          <w:bCs/>
          <w:i/>
        </w:rPr>
      </w:pPr>
      <w:del w:id="81" w:author="Coilin" w:date="2016-03-24T10:15:00Z">
        <w:r w:rsidRPr="00ED707E" w:rsidDel="00ED707E">
          <w:rPr>
            <w:rFonts w:asciiTheme="minorHAnsi" w:hAnsiTheme="minorHAnsi"/>
            <w:bCs/>
            <w:i/>
            <w:highlight w:val="yellow"/>
            <w:rPrChange w:id="82" w:author="Coilin" w:date="2016-03-24T10:15:00Z">
              <w:rPr>
                <w:rFonts w:asciiTheme="minorHAnsi" w:hAnsiTheme="minorHAnsi"/>
                <w:bCs/>
                <w:i/>
              </w:rPr>
            </w:rPrChange>
          </w:rPr>
          <w:delText>Page 15, l</w:delText>
        </w:r>
      </w:del>
      <w:ins w:id="83" w:author="Coilin" w:date="2016-03-24T10:15:00Z">
        <w:r w:rsidR="00ED707E" w:rsidRPr="00ED707E">
          <w:rPr>
            <w:rFonts w:asciiTheme="minorHAnsi" w:hAnsiTheme="minorHAnsi"/>
            <w:bCs/>
            <w:i/>
            <w:highlight w:val="yellow"/>
            <w:rPrChange w:id="84" w:author="Coilin" w:date="2016-03-24T10:15:00Z">
              <w:rPr>
                <w:rFonts w:asciiTheme="minorHAnsi" w:hAnsiTheme="minorHAnsi"/>
                <w:bCs/>
                <w:i/>
              </w:rPr>
            </w:rPrChange>
          </w:rPr>
          <w:t>L</w:t>
        </w:r>
      </w:ins>
      <w:r w:rsidRPr="00ED707E">
        <w:rPr>
          <w:rFonts w:asciiTheme="minorHAnsi" w:hAnsiTheme="minorHAnsi"/>
          <w:bCs/>
          <w:i/>
          <w:highlight w:val="yellow"/>
          <w:rPrChange w:id="85" w:author="Coilin" w:date="2016-03-24T10:15:00Z">
            <w:rPr>
              <w:rFonts w:asciiTheme="minorHAnsi" w:hAnsiTheme="minorHAnsi"/>
              <w:bCs/>
              <w:i/>
            </w:rPr>
          </w:rPrChange>
        </w:rPr>
        <w:t>ines 3</w:t>
      </w:r>
      <w:ins w:id="86" w:author="Coilin" w:date="2016-03-24T10:15:00Z">
        <w:r w:rsidR="00ED707E" w:rsidRPr="00ED707E">
          <w:rPr>
            <w:rFonts w:asciiTheme="minorHAnsi" w:hAnsiTheme="minorHAnsi"/>
            <w:bCs/>
            <w:i/>
            <w:highlight w:val="yellow"/>
            <w:rPrChange w:id="87" w:author="Coilin" w:date="2016-03-24T10:15:00Z">
              <w:rPr>
                <w:rFonts w:asciiTheme="minorHAnsi" w:hAnsiTheme="minorHAnsi"/>
                <w:bCs/>
                <w:i/>
              </w:rPr>
            </w:rPrChange>
          </w:rPr>
          <w:t>19</w:t>
        </w:r>
      </w:ins>
      <w:r w:rsidRPr="00ED707E">
        <w:rPr>
          <w:rFonts w:asciiTheme="minorHAnsi" w:hAnsiTheme="minorHAnsi"/>
          <w:bCs/>
          <w:i/>
          <w:highlight w:val="yellow"/>
          <w:rPrChange w:id="88" w:author="Coilin" w:date="2016-03-24T10:15:00Z">
            <w:rPr>
              <w:rFonts w:asciiTheme="minorHAnsi" w:hAnsiTheme="minorHAnsi"/>
              <w:bCs/>
              <w:i/>
            </w:rPr>
          </w:rPrChange>
        </w:rPr>
        <w:t>-</w:t>
      </w:r>
      <w:ins w:id="89" w:author="Coilin" w:date="2016-03-24T10:15:00Z">
        <w:r w:rsidR="00ED707E" w:rsidRPr="00ED707E">
          <w:rPr>
            <w:rFonts w:asciiTheme="minorHAnsi" w:hAnsiTheme="minorHAnsi"/>
            <w:bCs/>
            <w:i/>
            <w:highlight w:val="yellow"/>
            <w:rPrChange w:id="90" w:author="Coilin" w:date="2016-03-24T10:15:00Z">
              <w:rPr>
                <w:rFonts w:asciiTheme="minorHAnsi" w:hAnsiTheme="minorHAnsi"/>
                <w:bCs/>
                <w:i/>
              </w:rPr>
            </w:rPrChange>
          </w:rPr>
          <w:t>321</w:t>
        </w:r>
      </w:ins>
      <w:del w:id="91" w:author="Coilin" w:date="2016-03-24T10:15:00Z">
        <w:r w:rsidRPr="00B34C3B" w:rsidDel="00ED707E">
          <w:rPr>
            <w:rFonts w:asciiTheme="minorHAnsi" w:hAnsiTheme="minorHAnsi"/>
            <w:bCs/>
            <w:i/>
          </w:rPr>
          <w:delText>5</w:delText>
        </w:r>
      </w:del>
      <w:r>
        <w:rPr>
          <w:rFonts w:asciiTheme="minorHAnsi" w:hAnsiTheme="minorHAnsi"/>
          <w:bCs/>
          <w:i/>
        </w:rPr>
        <w:t xml:space="preserve"> now includes other measures to improve Nephrops size retention in line with this comment.</w:t>
      </w:r>
    </w:p>
    <w:p w14:paraId="377D25F8" w14:textId="77777777" w:rsidR="00B34C3B" w:rsidRPr="003D33C2" w:rsidRDefault="00B34C3B">
      <w:pPr>
        <w:pStyle w:val="Standard"/>
        <w:rPr>
          <w:rFonts w:asciiTheme="minorHAnsi" w:hAnsiTheme="minorHAnsi"/>
          <w:b/>
          <w:bCs/>
        </w:rPr>
      </w:pPr>
    </w:p>
    <w:p w14:paraId="57266BA4" w14:textId="77777777" w:rsidR="008429E1" w:rsidRPr="003D33C2" w:rsidRDefault="008429E1">
      <w:pPr>
        <w:pStyle w:val="Standard"/>
        <w:rPr>
          <w:rFonts w:asciiTheme="minorHAnsi" w:hAnsiTheme="minorHAnsi"/>
          <w:b/>
          <w:bCs/>
        </w:rPr>
      </w:pPr>
    </w:p>
    <w:p w14:paraId="77FC5688" w14:textId="77777777" w:rsidR="008429E1" w:rsidRPr="003D33C2" w:rsidRDefault="00C345A1">
      <w:pPr>
        <w:pStyle w:val="Standard"/>
        <w:rPr>
          <w:rFonts w:asciiTheme="minorHAnsi" w:hAnsiTheme="minorHAnsi"/>
          <w:b/>
          <w:bCs/>
        </w:rPr>
      </w:pPr>
      <w:r w:rsidRPr="003D33C2">
        <w:rPr>
          <w:rFonts w:asciiTheme="minorHAnsi" w:hAnsiTheme="minorHAnsi"/>
          <w:b/>
          <w:bCs/>
        </w:rPr>
        <w:t>Reviewer 2</w:t>
      </w:r>
    </w:p>
    <w:p w14:paraId="26908516" w14:textId="4A6F9BC2" w:rsidR="008429E1" w:rsidRPr="003D33C2" w:rsidDel="00936846" w:rsidRDefault="00C345A1">
      <w:pPr>
        <w:pStyle w:val="Standard"/>
        <w:rPr>
          <w:del w:id="92" w:author="Coilin" w:date="2016-03-21T16:56:00Z"/>
          <w:rFonts w:asciiTheme="minorHAnsi" w:hAnsiTheme="minorHAnsi"/>
          <w:b/>
          <w:bCs/>
        </w:rPr>
      </w:pPr>
      <w:del w:id="93" w:author="Coilin" w:date="2016-03-21T16:56:00Z">
        <w:r w:rsidRPr="003D33C2" w:rsidDel="00936846">
          <w:rPr>
            <w:rFonts w:asciiTheme="minorHAnsi" w:hAnsiTheme="minorHAnsi"/>
          </w:rPr>
          <w:delText>RESPONSES JUST DRAFTED BELOW</w:delText>
        </w:r>
      </w:del>
    </w:p>
    <w:p w14:paraId="114E6334" w14:textId="77777777" w:rsidR="008429E1" w:rsidRPr="003D33C2" w:rsidRDefault="00C345A1">
      <w:pPr>
        <w:pStyle w:val="Standard"/>
        <w:rPr>
          <w:rFonts w:asciiTheme="minorHAnsi" w:hAnsiTheme="minorHAnsi"/>
        </w:rPr>
      </w:pPr>
      <w:r w:rsidRPr="003D33C2">
        <w:rPr>
          <w:rFonts w:asciiTheme="minorHAnsi" w:hAnsiTheme="minorHAnsi"/>
        </w:rPr>
        <w:t>Review of ICESJMS-2015-625</w:t>
      </w:r>
    </w:p>
    <w:p w14:paraId="07407CF0" w14:textId="77777777" w:rsidR="008429E1" w:rsidRPr="003D33C2" w:rsidRDefault="008429E1">
      <w:pPr>
        <w:pStyle w:val="Standard"/>
        <w:rPr>
          <w:rFonts w:asciiTheme="minorHAnsi" w:hAnsiTheme="minorHAnsi"/>
        </w:rPr>
      </w:pPr>
    </w:p>
    <w:p w14:paraId="5005BBC2" w14:textId="77777777" w:rsidR="008429E1" w:rsidRPr="003D33C2" w:rsidRDefault="00C345A1">
      <w:pPr>
        <w:pStyle w:val="Standard"/>
        <w:rPr>
          <w:rFonts w:asciiTheme="minorHAnsi" w:hAnsiTheme="minorHAnsi"/>
        </w:rPr>
      </w:pPr>
      <w:r w:rsidRPr="003D33C2">
        <w:rPr>
          <w:rFonts w:asciiTheme="minorHAnsi" w:hAnsiTheme="minorHAnsi"/>
        </w:rPr>
        <w:t>A general catch comparison method for multi-gear trials: application to a quad-rig trawling fishery for Nephrops by Daragh Browne, Cóilín Minto, Ronan Cosgrove, Brian Burke, Daniel McDonald, Rickard Officer, Michael Keatinge</w:t>
      </w:r>
    </w:p>
    <w:p w14:paraId="0700E0A4" w14:textId="77777777" w:rsidR="008429E1" w:rsidRPr="003D33C2" w:rsidRDefault="008429E1">
      <w:pPr>
        <w:pStyle w:val="Standard"/>
        <w:rPr>
          <w:rFonts w:asciiTheme="minorHAnsi" w:hAnsiTheme="minorHAnsi"/>
        </w:rPr>
      </w:pPr>
    </w:p>
    <w:p w14:paraId="47B69AEA" w14:textId="77777777" w:rsidR="008429E1" w:rsidRPr="003D33C2" w:rsidRDefault="00C345A1">
      <w:pPr>
        <w:pStyle w:val="Standard"/>
        <w:rPr>
          <w:rFonts w:asciiTheme="minorHAnsi" w:hAnsiTheme="minorHAnsi"/>
        </w:rPr>
      </w:pPr>
      <w:r w:rsidRPr="003D33C2">
        <w:rPr>
          <w:rFonts w:asciiTheme="minorHAnsi" w:hAnsiTheme="minorHAnsi"/>
        </w:rPr>
        <w:t>This is a really interesting methodological paper which develops a multinomial mixed model framework for investigating catch comparison data from multiple codends. The methods are sound, the availability of code means that they are likely to be used, and the paper should certainly be published. However, work is still needed to improve the model development. Also, multinomial models can be really difficult to interpret and, if the method is to be used properly by others, it is incumbent on the authors to describe and interpret their own results more fully. Finally, I would like to see more discussion of how further work might incorporate the data structures that often arise in catch comparison trials.</w:t>
      </w:r>
    </w:p>
    <w:p w14:paraId="4361EAB5" w14:textId="77777777" w:rsidR="008429E1" w:rsidRPr="003D33C2" w:rsidRDefault="008429E1">
      <w:pPr>
        <w:pStyle w:val="Standard"/>
        <w:rPr>
          <w:rFonts w:asciiTheme="minorHAnsi" w:hAnsiTheme="minorHAnsi"/>
        </w:rPr>
      </w:pPr>
    </w:p>
    <w:p w14:paraId="1E760A95" w14:textId="36B730FA" w:rsidR="008429E1" w:rsidRPr="003D33C2" w:rsidRDefault="00C345A1">
      <w:pPr>
        <w:pStyle w:val="Standard"/>
        <w:rPr>
          <w:rFonts w:asciiTheme="minorHAnsi" w:hAnsiTheme="minorHAnsi"/>
          <w:i/>
          <w:iCs/>
        </w:rPr>
      </w:pPr>
      <w:r w:rsidRPr="003D33C2">
        <w:rPr>
          <w:rFonts w:asciiTheme="minorHAnsi" w:hAnsiTheme="minorHAnsi"/>
          <w:i/>
          <w:iCs/>
        </w:rPr>
        <w:t xml:space="preserve">We </w:t>
      </w:r>
      <w:del w:id="94" w:author="Coilin" w:date="2016-03-21T16:56:00Z">
        <w:r w:rsidRPr="003D33C2" w:rsidDel="00936846">
          <w:rPr>
            <w:rFonts w:asciiTheme="minorHAnsi" w:hAnsiTheme="minorHAnsi"/>
            <w:i/>
            <w:iCs/>
          </w:rPr>
          <w:delText xml:space="preserve">sincerely </w:delText>
        </w:r>
      </w:del>
      <w:r w:rsidRPr="003D33C2">
        <w:rPr>
          <w:rFonts w:asciiTheme="minorHAnsi" w:hAnsiTheme="minorHAnsi"/>
          <w:i/>
          <w:iCs/>
        </w:rPr>
        <w:t>thank Dr Fryer for a very helpful review. We hope to have addressed the points below and generally improved the model and interpretation for users.</w:t>
      </w:r>
    </w:p>
    <w:p w14:paraId="3180AE07" w14:textId="77777777" w:rsidR="008429E1" w:rsidRPr="003D33C2" w:rsidRDefault="008429E1">
      <w:pPr>
        <w:pStyle w:val="Standard"/>
        <w:rPr>
          <w:rFonts w:asciiTheme="minorHAnsi" w:hAnsiTheme="minorHAnsi"/>
        </w:rPr>
      </w:pPr>
    </w:p>
    <w:p w14:paraId="30A1095A" w14:textId="77777777" w:rsidR="008429E1" w:rsidRPr="003D33C2" w:rsidRDefault="00C345A1">
      <w:pPr>
        <w:pStyle w:val="Standard"/>
        <w:rPr>
          <w:rFonts w:asciiTheme="minorHAnsi" w:hAnsiTheme="minorHAnsi"/>
        </w:rPr>
      </w:pPr>
      <w:r w:rsidRPr="003D33C2">
        <w:rPr>
          <w:rFonts w:asciiTheme="minorHAnsi" w:hAnsiTheme="minorHAnsi"/>
        </w:rPr>
        <w:t>Model development</w:t>
      </w:r>
    </w:p>
    <w:p w14:paraId="2CF08E20" w14:textId="77777777" w:rsidR="008429E1" w:rsidRPr="003D33C2" w:rsidRDefault="00C345A1">
      <w:pPr>
        <w:pStyle w:val="Standard"/>
        <w:numPr>
          <w:ilvl w:val="0"/>
          <w:numId w:val="1"/>
        </w:numPr>
        <w:rPr>
          <w:rFonts w:asciiTheme="minorHAnsi" w:hAnsiTheme="minorHAnsi"/>
        </w:rPr>
      </w:pPr>
      <w:r w:rsidRPr="003D33C2">
        <w:rPr>
          <w:rFonts w:asciiTheme="minorHAnsi" w:hAnsiTheme="minorHAnsi"/>
        </w:rPr>
        <w:t>p6, l1-6. It took me ages to get my head around the notation, and the problem is simply that the matrix Y isn’t well described. What is an observation? I eventually worked out that it is a combination of length class and haul, and n is the total number of length-haul combinations. But my natural inclination was to think of the haul as the observation, and I was looking for an h subscript on the Y matrices.</w:t>
      </w:r>
    </w:p>
    <w:p w14:paraId="23891F98" w14:textId="77777777" w:rsidR="008429E1" w:rsidRPr="003D33C2" w:rsidRDefault="008429E1">
      <w:pPr>
        <w:pStyle w:val="Standard"/>
        <w:rPr>
          <w:rFonts w:asciiTheme="minorHAnsi" w:hAnsiTheme="minorHAnsi"/>
          <w:i/>
          <w:iCs/>
        </w:rPr>
      </w:pPr>
    </w:p>
    <w:p w14:paraId="5E8DC603" w14:textId="718992BC" w:rsidR="008429E1" w:rsidRPr="003D33C2" w:rsidRDefault="00C345A1">
      <w:pPr>
        <w:pStyle w:val="Standard"/>
        <w:rPr>
          <w:rFonts w:asciiTheme="minorHAnsi" w:hAnsiTheme="minorHAnsi"/>
          <w:i/>
          <w:iCs/>
        </w:rPr>
      </w:pPr>
      <w:r w:rsidRPr="003D33C2">
        <w:rPr>
          <w:rFonts w:asciiTheme="minorHAnsi" w:hAnsiTheme="minorHAnsi"/>
          <w:i/>
          <w:iCs/>
        </w:rPr>
        <w:t xml:space="preserve">We have updated the definition of Y to describe </w:t>
      </w:r>
      <w:del w:id="95" w:author="Coilin" w:date="2016-03-24T10:00:00Z">
        <w:r w:rsidRPr="003D33C2" w:rsidDel="00AC1171">
          <w:rPr>
            <w:rFonts w:asciiTheme="minorHAnsi" w:hAnsiTheme="minorHAnsi"/>
            <w:i/>
            <w:iCs/>
          </w:rPr>
          <w:delText>exactly what</w:delText>
        </w:r>
      </w:del>
      <w:ins w:id="96" w:author="Coilin" w:date="2016-03-24T10:00:00Z">
        <w:r w:rsidR="00AC1171">
          <w:rPr>
            <w:rFonts w:asciiTheme="minorHAnsi" w:hAnsiTheme="minorHAnsi"/>
            <w:i/>
            <w:iCs/>
          </w:rPr>
          <w:t>that</w:t>
        </w:r>
      </w:ins>
      <w:r w:rsidRPr="003D33C2">
        <w:rPr>
          <w:rFonts w:asciiTheme="minorHAnsi" w:hAnsiTheme="minorHAnsi"/>
          <w:i/>
          <w:iCs/>
        </w:rPr>
        <w:t xml:space="preserve"> each observation/row is </w:t>
      </w:r>
      <w:ins w:id="97" w:author="Coilin" w:date="2016-03-24T10:00:00Z">
        <w:r w:rsidR="00AC1171">
          <w:rPr>
            <w:rFonts w:asciiTheme="minorHAnsi" w:hAnsiTheme="minorHAnsi"/>
            <w:i/>
            <w:iCs/>
          </w:rPr>
          <w:t xml:space="preserve">a length class in a given haul </w:t>
        </w:r>
      </w:ins>
      <w:r w:rsidRPr="003D33C2">
        <w:rPr>
          <w:rFonts w:asciiTheme="minorHAnsi" w:hAnsiTheme="minorHAnsi"/>
          <w:i/>
          <w:iCs/>
        </w:rPr>
        <w:t xml:space="preserve">and now use a haul and length-class subscript (h,i) throughout. </w:t>
      </w:r>
      <w:del w:id="98" w:author="Coilin" w:date="2016-03-21T16:57:00Z">
        <w:r w:rsidRPr="00F644B3" w:rsidDel="00BD2139">
          <w:rPr>
            <w:rFonts w:asciiTheme="minorHAnsi" w:hAnsiTheme="minorHAnsi"/>
            <w:i/>
            <w:iCs/>
            <w:highlight w:val="yellow"/>
          </w:rPr>
          <w:delText>We originally avoided this as not all length classes  are present in each haul, we now note this on Lines XX-XX.</w:delText>
        </w:r>
      </w:del>
    </w:p>
    <w:p w14:paraId="7FF238FA" w14:textId="77777777" w:rsidR="008429E1" w:rsidRPr="003D33C2" w:rsidRDefault="008429E1">
      <w:pPr>
        <w:pStyle w:val="Standard"/>
        <w:rPr>
          <w:rFonts w:asciiTheme="minorHAnsi" w:hAnsiTheme="minorHAnsi"/>
          <w:i/>
          <w:iCs/>
        </w:rPr>
      </w:pPr>
    </w:p>
    <w:p w14:paraId="0A80D180" w14:textId="77777777" w:rsidR="008429E1" w:rsidRPr="003D33C2" w:rsidRDefault="00C345A1">
      <w:pPr>
        <w:pStyle w:val="Standard"/>
        <w:numPr>
          <w:ilvl w:val="0"/>
          <w:numId w:val="1"/>
        </w:numPr>
        <w:rPr>
          <w:rFonts w:asciiTheme="minorHAnsi" w:hAnsiTheme="minorHAnsi"/>
        </w:rPr>
      </w:pPr>
      <w:r w:rsidRPr="003D33C2">
        <w:rPr>
          <w:rFonts w:asciiTheme="minorHAnsi" w:hAnsiTheme="minorHAnsi"/>
        </w:rPr>
        <w:t>p7, l4-9. Didn’t understand the modelling of catch weights at all. What is W i? Is it the total catch weight for haul hi across all four cod-ends? Why would this have a common effect on all four cod-ends? Much more explanation needed.</w:t>
      </w:r>
    </w:p>
    <w:p w14:paraId="0AF1C696" w14:textId="77777777" w:rsidR="008429E1" w:rsidRPr="003D33C2" w:rsidRDefault="008429E1">
      <w:pPr>
        <w:pStyle w:val="Standard"/>
        <w:rPr>
          <w:rFonts w:asciiTheme="minorHAnsi" w:hAnsiTheme="minorHAnsi"/>
          <w:i/>
          <w:iCs/>
        </w:rPr>
      </w:pPr>
    </w:p>
    <w:p w14:paraId="785C2CF9" w14:textId="565433D7" w:rsidR="008429E1" w:rsidRPr="000328B1" w:rsidRDefault="00C345A1">
      <w:pPr>
        <w:pStyle w:val="Standard"/>
        <w:rPr>
          <w:rFonts w:asciiTheme="minorHAnsi" w:hAnsiTheme="minorHAnsi"/>
          <w:iCs/>
          <w:rPrChange w:id="99" w:author="Coilin" w:date="2016-03-21T19:03:00Z">
            <w:rPr>
              <w:rFonts w:asciiTheme="minorHAnsi" w:hAnsiTheme="minorHAnsi"/>
              <w:i/>
              <w:iCs/>
            </w:rPr>
          </w:rPrChange>
        </w:rPr>
      </w:pPr>
      <w:r w:rsidRPr="003D33C2">
        <w:rPr>
          <w:rFonts w:asciiTheme="minorHAnsi" w:hAnsiTheme="minorHAnsi"/>
          <w:i/>
          <w:iCs/>
        </w:rPr>
        <w:t>W</w:t>
      </w:r>
      <w:r w:rsidRPr="003D33C2">
        <w:rPr>
          <w:rFonts w:asciiTheme="minorHAnsi" w:hAnsiTheme="minorHAnsi"/>
          <w:i/>
          <w:iCs/>
          <w:vertAlign w:val="subscript"/>
        </w:rPr>
        <w:t>i</w:t>
      </w:r>
      <w:r w:rsidRPr="003D33C2">
        <w:rPr>
          <w:rFonts w:asciiTheme="minorHAnsi" w:hAnsiTheme="minorHAnsi"/>
          <w:i/>
          <w:iCs/>
        </w:rPr>
        <w:t xml:space="preserve"> </w:t>
      </w:r>
      <w:del w:id="100" w:author="Coilin" w:date="2016-03-21T18:59:00Z">
        <w:r w:rsidRPr="003D33C2" w:rsidDel="00B67D8F">
          <w:rPr>
            <w:rFonts w:asciiTheme="minorHAnsi" w:hAnsiTheme="minorHAnsi"/>
            <w:i/>
            <w:iCs/>
          </w:rPr>
          <w:delText>should be</w:delText>
        </w:r>
      </w:del>
      <w:ins w:id="101" w:author="Coilin" w:date="2016-03-21T18:59:00Z">
        <w:r w:rsidR="00B67D8F">
          <w:rPr>
            <w:rFonts w:asciiTheme="minorHAnsi" w:hAnsiTheme="minorHAnsi"/>
            <w:i/>
            <w:iCs/>
          </w:rPr>
          <w:t>is now</w:t>
        </w:r>
      </w:ins>
      <w:r w:rsidRPr="003D33C2">
        <w:rPr>
          <w:rFonts w:asciiTheme="minorHAnsi" w:hAnsiTheme="minorHAnsi"/>
          <w:i/>
          <w:iCs/>
        </w:rPr>
        <w:t xml:space="preserve"> W</w:t>
      </w:r>
      <w:ins w:id="102" w:author="Coilin" w:date="2016-03-21T18:59:00Z">
        <w:r w:rsidR="00B67D8F">
          <w:rPr>
            <w:rFonts w:asciiTheme="minorHAnsi" w:hAnsiTheme="minorHAnsi"/>
            <w:i/>
            <w:iCs/>
            <w:vertAlign w:val="subscript"/>
          </w:rPr>
          <w:t>h</w:t>
        </w:r>
      </w:ins>
      <w:del w:id="103" w:author="Coilin" w:date="2016-03-21T18:59:00Z">
        <w:r w:rsidRPr="003D33C2" w:rsidDel="00B67D8F">
          <w:rPr>
            <w:rFonts w:asciiTheme="minorHAnsi" w:hAnsiTheme="minorHAnsi"/>
            <w:i/>
            <w:iCs/>
            <w:vertAlign w:val="subscript"/>
          </w:rPr>
          <w:delText>i</w:delText>
        </w:r>
      </w:del>
      <w:r w:rsidRPr="003D33C2">
        <w:rPr>
          <w:rFonts w:asciiTheme="minorHAnsi" w:hAnsiTheme="minorHAnsi"/>
          <w:i/>
          <w:iCs/>
          <w:vertAlign w:val="subscript"/>
        </w:rPr>
        <w:t>,</w:t>
      </w:r>
      <w:ins w:id="104" w:author="Coilin" w:date="2016-03-21T18:53:00Z">
        <w:r w:rsidR="00B67D8F">
          <w:rPr>
            <w:rFonts w:asciiTheme="minorHAnsi" w:hAnsiTheme="minorHAnsi"/>
            <w:i/>
            <w:iCs/>
            <w:vertAlign w:val="subscript"/>
          </w:rPr>
          <w:t>j</w:t>
        </w:r>
      </w:ins>
      <w:del w:id="105" w:author="Coilin" w:date="2016-03-21T18:53:00Z">
        <w:r w:rsidRPr="003D33C2" w:rsidDel="00B67D8F">
          <w:rPr>
            <w:rFonts w:asciiTheme="minorHAnsi" w:hAnsiTheme="minorHAnsi"/>
            <w:i/>
            <w:iCs/>
            <w:vertAlign w:val="subscript"/>
          </w:rPr>
          <w:delText>k</w:delText>
        </w:r>
      </w:del>
      <w:r w:rsidRPr="003D33C2">
        <w:rPr>
          <w:rFonts w:asciiTheme="minorHAnsi" w:hAnsiTheme="minorHAnsi"/>
          <w:i/>
          <w:iCs/>
          <w:vertAlign w:val="subscript"/>
        </w:rPr>
        <w:t xml:space="preserve"> </w:t>
      </w:r>
      <w:r w:rsidRPr="003D33C2">
        <w:rPr>
          <w:rFonts w:asciiTheme="minorHAnsi" w:hAnsiTheme="minorHAnsi"/>
          <w:i/>
          <w:iCs/>
        </w:rPr>
        <w:t xml:space="preserve">throughout, that is cod-end specific total catch weights in a given haul. </w:t>
      </w:r>
      <w:ins w:id="106" w:author="Coilin" w:date="2016-03-21T18:54:00Z">
        <w:r w:rsidR="00B67D8F">
          <w:rPr>
            <w:rFonts w:asciiTheme="minorHAnsi" w:hAnsiTheme="minorHAnsi"/>
            <w:i/>
            <w:iCs/>
          </w:rPr>
          <w:t xml:space="preserve">We have </w:t>
        </w:r>
      </w:ins>
      <w:ins w:id="107" w:author="Coilin" w:date="2016-03-24T10:16:00Z">
        <w:r w:rsidR="00934771">
          <w:rPr>
            <w:rFonts w:asciiTheme="minorHAnsi" w:hAnsiTheme="minorHAnsi"/>
            <w:i/>
            <w:iCs/>
          </w:rPr>
          <w:t>given serious consideration to</w:t>
        </w:r>
      </w:ins>
      <w:ins w:id="108" w:author="Coilin" w:date="2016-03-21T18:54:00Z">
        <w:r w:rsidR="00B67D8F">
          <w:rPr>
            <w:rFonts w:asciiTheme="minorHAnsi" w:hAnsiTheme="minorHAnsi"/>
            <w:i/>
            <w:iCs/>
          </w:rPr>
          <w:t xml:space="preserve"> the effect of catch-weight on the proportions. We agree with Dr Fryer that the effect should not be considered </w:t>
        </w:r>
      </w:ins>
      <w:ins w:id="109" w:author="Coilin" w:date="2016-03-21T18:55:00Z">
        <w:r w:rsidR="00B67D8F">
          <w:rPr>
            <w:rFonts w:asciiTheme="minorHAnsi" w:hAnsiTheme="minorHAnsi"/>
            <w:i/>
            <w:iCs/>
          </w:rPr>
          <w:t xml:space="preserve">common across cod-ends. Choice-specific effects are common where the variable differs by choice, however, the restriction of a common effect </w:t>
        </w:r>
      </w:ins>
      <w:ins w:id="110" w:author="Coilin" w:date="2016-03-21T19:00:00Z">
        <w:r w:rsidR="00B67D8F">
          <w:rPr>
            <w:rFonts w:asciiTheme="minorHAnsi" w:hAnsiTheme="minorHAnsi"/>
            <w:i/>
            <w:iCs/>
          </w:rPr>
          <w:t>here</w:t>
        </w:r>
      </w:ins>
      <w:ins w:id="111" w:author="Coilin" w:date="2016-03-21T18:55:00Z">
        <w:r w:rsidR="00B67D8F">
          <w:rPr>
            <w:rFonts w:asciiTheme="minorHAnsi" w:hAnsiTheme="minorHAnsi"/>
            <w:i/>
            <w:iCs/>
          </w:rPr>
          <w:t xml:space="preserve"> is </w:t>
        </w:r>
      </w:ins>
      <w:ins w:id="112" w:author="Coilin" w:date="2016-03-21T19:00:00Z">
        <w:r w:rsidR="00B67D8F">
          <w:rPr>
            <w:rFonts w:asciiTheme="minorHAnsi" w:hAnsiTheme="minorHAnsi"/>
            <w:i/>
            <w:iCs/>
          </w:rPr>
          <w:t>un</w:t>
        </w:r>
      </w:ins>
      <w:ins w:id="113" w:author="Coilin" w:date="2016-03-21T18:55:00Z">
        <w:r w:rsidR="00B67D8F">
          <w:rPr>
            <w:rFonts w:asciiTheme="minorHAnsi" w:hAnsiTheme="minorHAnsi"/>
            <w:i/>
            <w:iCs/>
          </w:rPr>
          <w:t>realistic. What we</w:t>
        </w:r>
      </w:ins>
      <w:ins w:id="114" w:author="Coilin" w:date="2016-03-21T18:56:00Z">
        <w:r w:rsidR="00B67D8F">
          <w:rPr>
            <w:rFonts w:asciiTheme="minorHAnsi" w:hAnsiTheme="minorHAnsi"/>
            <w:i/>
            <w:iCs/>
          </w:rPr>
          <w:t xml:space="preserve">’ve now implemented is a cod-end-specific weight effect. This </w:t>
        </w:r>
      </w:ins>
      <w:ins w:id="115" w:author="Coilin" w:date="2016-03-24T10:16:00Z">
        <w:r w:rsidR="00934771">
          <w:rPr>
            <w:rFonts w:asciiTheme="minorHAnsi" w:hAnsiTheme="minorHAnsi"/>
            <w:i/>
            <w:iCs/>
          </w:rPr>
          <w:t xml:space="preserve">allows </w:t>
        </w:r>
      </w:ins>
      <w:ins w:id="116" w:author="Coilin" w:date="2016-03-24T10:17:00Z">
        <w:r w:rsidR="00934771">
          <w:rPr>
            <w:rFonts w:asciiTheme="minorHAnsi" w:hAnsiTheme="minorHAnsi"/>
            <w:i/>
            <w:iCs/>
          </w:rPr>
          <w:t>for</w:t>
        </w:r>
      </w:ins>
      <w:ins w:id="117" w:author="Coilin" w:date="2016-03-21T18:56:00Z">
        <w:r w:rsidR="00B67D8F">
          <w:rPr>
            <w:rFonts w:asciiTheme="minorHAnsi" w:hAnsiTheme="minorHAnsi"/>
            <w:i/>
            <w:iCs/>
          </w:rPr>
          <w:t xml:space="preserve"> the </w:t>
        </w:r>
      </w:ins>
      <w:ins w:id="118" w:author="Coilin" w:date="2016-03-21T19:02:00Z">
        <w:r w:rsidR="00AE30E2">
          <w:rPr>
            <w:rFonts w:asciiTheme="minorHAnsi" w:hAnsiTheme="minorHAnsi"/>
            <w:i/>
            <w:iCs/>
          </w:rPr>
          <w:t>retention</w:t>
        </w:r>
      </w:ins>
      <w:ins w:id="119" w:author="Coilin" w:date="2016-03-21T18:56:00Z">
        <w:r w:rsidR="00934771">
          <w:rPr>
            <w:rFonts w:asciiTheme="minorHAnsi" w:hAnsiTheme="minorHAnsi"/>
            <w:i/>
            <w:iCs/>
          </w:rPr>
          <w:t xml:space="preserve"> per cod-end to</w:t>
        </w:r>
        <w:r w:rsidR="00B67D8F">
          <w:rPr>
            <w:rFonts w:asciiTheme="minorHAnsi" w:hAnsiTheme="minorHAnsi"/>
            <w:i/>
            <w:iCs/>
          </w:rPr>
          <w:t xml:space="preserve"> differ depending on the cod-end weight</w:t>
        </w:r>
      </w:ins>
      <w:ins w:id="120" w:author="Coilin" w:date="2016-03-21T18:58:00Z">
        <w:r w:rsidR="000328B1">
          <w:rPr>
            <w:rFonts w:asciiTheme="minorHAnsi" w:hAnsiTheme="minorHAnsi"/>
            <w:i/>
            <w:iCs/>
          </w:rPr>
          <w:t>.</w:t>
        </w:r>
      </w:ins>
      <w:ins w:id="121" w:author="Coilin" w:date="2016-03-21T19:03:00Z">
        <w:r w:rsidR="000328B1">
          <w:rPr>
            <w:rFonts w:asciiTheme="minorHAnsi" w:hAnsiTheme="minorHAnsi"/>
            <w:iCs/>
          </w:rPr>
          <w:t xml:space="preserve"> Treating weight as such resulted in an improved model fit (Table 2).</w:t>
        </w:r>
      </w:ins>
      <w:ins w:id="122" w:author="Coilin" w:date="2016-03-24T10:18:00Z">
        <w:r w:rsidR="00E15FE9">
          <w:rPr>
            <w:rFonts w:asciiTheme="minorHAnsi" w:hAnsiTheme="minorHAnsi"/>
            <w:iCs/>
          </w:rPr>
          <w:t xml:space="preserve"> For interpretation of the effects, we now include an additional figure (Figure 7).</w:t>
        </w:r>
      </w:ins>
      <w:del w:id="123" w:author="Coilin" w:date="2016-03-21T19:03:00Z">
        <w:r w:rsidRPr="003D33C2" w:rsidDel="000328B1">
          <w:rPr>
            <w:rFonts w:asciiTheme="minorHAnsi" w:hAnsiTheme="minorHAnsi"/>
            <w:i/>
            <w:iCs/>
          </w:rPr>
          <w:delText xml:space="preserve">Treating catch weight as a choice-specific covariate (sensu McFadden) reflects that it varies by response category. Catch-weight per cod end could be included as a case specific variable (similar to carapace length) but this would require a lot of parameters as, for example the 90mm catch weight would affect the 70, 80 and 100mm proportions retained. In total it would require 12 parameters to fit case-specific catch weight effects. The effect of treating catch weight as a choice-specific covariate is that the effect is the same for equal weights across the cod-ends. This may be restrictive but perhaps preferable to poorly estimated case-specific effects that would require many more tows to estimate. Given the importance of the subject, we now dedicate a full paragraph to the Discussion of catch weights in </w:delText>
        </w:r>
        <w:r w:rsidR="009C629F" w:rsidDel="000328B1">
          <w:rPr>
            <w:rFonts w:asciiTheme="minorHAnsi" w:hAnsiTheme="minorHAnsi"/>
            <w:i/>
            <w:iCs/>
          </w:rPr>
          <w:delText xml:space="preserve">Future Model Developments on Page XX </w:delText>
        </w:r>
        <w:r w:rsidRPr="003D33C2" w:rsidDel="000328B1">
          <w:rPr>
            <w:rFonts w:asciiTheme="minorHAnsi" w:hAnsiTheme="minorHAnsi"/>
            <w:i/>
            <w:iCs/>
          </w:rPr>
          <w:delText>lines XX-XX.</w:delText>
        </w:r>
      </w:del>
    </w:p>
    <w:p w14:paraId="03364D6A" w14:textId="77777777" w:rsidR="008429E1" w:rsidRPr="003D33C2" w:rsidRDefault="008429E1">
      <w:pPr>
        <w:pStyle w:val="Standard"/>
        <w:rPr>
          <w:rFonts w:asciiTheme="minorHAnsi" w:hAnsiTheme="minorHAnsi"/>
          <w:i/>
          <w:iCs/>
        </w:rPr>
      </w:pPr>
    </w:p>
    <w:p w14:paraId="55447FD9" w14:textId="77777777" w:rsidR="008429E1" w:rsidRPr="003D33C2" w:rsidRDefault="00C345A1">
      <w:pPr>
        <w:pStyle w:val="Standard"/>
        <w:numPr>
          <w:ilvl w:val="0"/>
          <w:numId w:val="1"/>
        </w:numPr>
        <w:rPr>
          <w:rFonts w:asciiTheme="minorHAnsi" w:hAnsiTheme="minorHAnsi"/>
        </w:rPr>
      </w:pPr>
      <w:r w:rsidRPr="003D33C2">
        <w:rPr>
          <w:rFonts w:asciiTheme="minorHAnsi" w:hAnsiTheme="minorHAnsi"/>
        </w:rPr>
        <w:t>eqns 2, 3, 4, 7. Should turn subscripts round on the πs to make them consistent with the subscripts on Y.</w:t>
      </w:r>
    </w:p>
    <w:p w14:paraId="3FE98558" w14:textId="77777777" w:rsidR="008429E1" w:rsidRPr="003D33C2" w:rsidRDefault="00C345A1">
      <w:pPr>
        <w:pStyle w:val="Standard"/>
        <w:rPr>
          <w:rFonts w:asciiTheme="minorHAnsi" w:hAnsiTheme="minorHAnsi"/>
          <w:i/>
          <w:iCs/>
        </w:rPr>
      </w:pPr>
      <w:r w:rsidRPr="003D33C2">
        <w:rPr>
          <w:rFonts w:asciiTheme="minorHAnsi" w:hAnsiTheme="minorHAnsi"/>
          <w:i/>
          <w:iCs/>
        </w:rPr>
        <w:t>Changed in the manuscript.</w:t>
      </w:r>
    </w:p>
    <w:p w14:paraId="7CAD65D2" w14:textId="77777777" w:rsidR="008429E1" w:rsidRPr="003D33C2" w:rsidRDefault="008429E1">
      <w:pPr>
        <w:pStyle w:val="Standard"/>
        <w:rPr>
          <w:rFonts w:asciiTheme="minorHAnsi" w:hAnsiTheme="minorHAnsi"/>
          <w:i/>
          <w:iCs/>
        </w:rPr>
      </w:pPr>
    </w:p>
    <w:p w14:paraId="232815DD" w14:textId="77777777" w:rsidR="008429E1" w:rsidRPr="003D33C2" w:rsidRDefault="00C345A1">
      <w:pPr>
        <w:pStyle w:val="Standard"/>
        <w:rPr>
          <w:rFonts w:asciiTheme="minorHAnsi" w:hAnsiTheme="minorHAnsi"/>
        </w:rPr>
      </w:pPr>
      <w:r w:rsidRPr="003D33C2">
        <w:rPr>
          <w:rFonts w:asciiTheme="minorHAnsi" w:hAnsiTheme="minorHAnsi"/>
        </w:rPr>
        <w:t>Model interpretation</w:t>
      </w:r>
    </w:p>
    <w:p w14:paraId="53DB7A67" w14:textId="77777777" w:rsidR="008429E1" w:rsidRPr="003D33C2" w:rsidRDefault="00C345A1">
      <w:pPr>
        <w:pStyle w:val="Standard"/>
        <w:numPr>
          <w:ilvl w:val="0"/>
          <w:numId w:val="2"/>
        </w:numPr>
        <w:rPr>
          <w:rFonts w:asciiTheme="minorHAnsi" w:hAnsiTheme="minorHAnsi"/>
        </w:rPr>
      </w:pPr>
      <w:r w:rsidRPr="003D33C2">
        <w:rPr>
          <w:rFonts w:asciiTheme="minorHAnsi" w:hAnsiTheme="minorHAnsi"/>
        </w:rPr>
        <w:t xml:space="preserve">I get the feeling that some interpretational issues have been ducked. For example, there is a strong catch weight effect. Looking at Table 2, it is arguably the most important individual term. Yet the results only describe how AIC changes with catch weight and the discussion (p13, l11-15) only reiterates that catch weight was significant and affects selection. What </w:t>
      </w:r>
      <w:r w:rsidRPr="003D33C2">
        <w:rPr>
          <w:rFonts w:asciiTheme="minorHAnsi" w:hAnsiTheme="minorHAnsi"/>
        </w:rPr>
        <w:lastRenderedPageBreak/>
        <w:t>was the sign of γ, and what does that mean for the relative catch rates of the four nets? I worry about models where the inclusion of terms is rather ‘black-box’.</w:t>
      </w:r>
    </w:p>
    <w:p w14:paraId="25F3A753" w14:textId="6E1A925B" w:rsidR="008429E1" w:rsidRPr="003D33C2" w:rsidRDefault="00C345A1">
      <w:pPr>
        <w:pStyle w:val="Standard"/>
        <w:rPr>
          <w:rFonts w:asciiTheme="minorHAnsi" w:hAnsiTheme="minorHAnsi"/>
        </w:rPr>
      </w:pPr>
      <w:r w:rsidRPr="003D33C2">
        <w:rPr>
          <w:rFonts w:asciiTheme="minorHAnsi" w:hAnsiTheme="minorHAnsi"/>
        </w:rPr>
        <w:tab/>
      </w:r>
      <w:r w:rsidRPr="003D33C2">
        <w:rPr>
          <w:rFonts w:asciiTheme="minorHAnsi" w:hAnsiTheme="minorHAnsi"/>
          <w:i/>
          <w:iCs/>
        </w:rPr>
        <w:t xml:space="preserve">We </w:t>
      </w:r>
      <w:ins w:id="124" w:author="Coilin" w:date="2016-03-24T10:19:00Z">
        <w:r w:rsidR="009E2F37">
          <w:rPr>
            <w:rFonts w:asciiTheme="minorHAnsi" w:hAnsiTheme="minorHAnsi"/>
            <w:i/>
            <w:iCs/>
          </w:rPr>
          <w:t xml:space="preserve">thank Dr Fryer for this important </w:t>
        </w:r>
      </w:ins>
      <w:ins w:id="125" w:author="Coilin" w:date="2016-03-24T10:20:00Z">
        <w:r w:rsidR="003333D1">
          <w:rPr>
            <w:rFonts w:asciiTheme="minorHAnsi" w:hAnsiTheme="minorHAnsi"/>
            <w:i/>
            <w:iCs/>
          </w:rPr>
          <w:t xml:space="preserve">issue with our original presentation. We </w:t>
        </w:r>
      </w:ins>
      <w:r w:rsidRPr="003D33C2">
        <w:rPr>
          <w:rFonts w:asciiTheme="minorHAnsi" w:hAnsiTheme="minorHAnsi"/>
          <w:i/>
          <w:iCs/>
        </w:rPr>
        <w:t xml:space="preserve">now </w:t>
      </w:r>
      <w:ins w:id="126" w:author="Coilin" w:date="2016-03-24T10:20:00Z">
        <w:r w:rsidR="003333D1">
          <w:rPr>
            <w:rFonts w:asciiTheme="minorHAnsi" w:hAnsiTheme="minorHAnsi"/>
            <w:i/>
            <w:iCs/>
          </w:rPr>
          <w:t xml:space="preserve">two features that we hope resolves interpretation difficulties: </w:t>
        </w:r>
      </w:ins>
      <w:del w:id="127" w:author="Coilin" w:date="2016-03-24T10:21:00Z">
        <w:r w:rsidRPr="003D33C2" w:rsidDel="003333D1">
          <w:rPr>
            <w:rFonts w:asciiTheme="minorHAnsi" w:hAnsiTheme="minorHAnsi"/>
            <w:i/>
            <w:iCs/>
          </w:rPr>
          <w:delText xml:space="preserve">include </w:delText>
        </w:r>
      </w:del>
      <w:r w:rsidRPr="003D33C2">
        <w:rPr>
          <w:rFonts w:asciiTheme="minorHAnsi" w:hAnsiTheme="minorHAnsi"/>
          <w:i/>
          <w:iCs/>
        </w:rPr>
        <w:t xml:space="preserve">a table of parameter estimates </w:t>
      </w:r>
      <w:ins w:id="128" w:author="Coilin" w:date="2016-03-24T10:21:00Z">
        <w:r w:rsidR="003333D1">
          <w:rPr>
            <w:rFonts w:asciiTheme="minorHAnsi" w:hAnsiTheme="minorHAnsi"/>
            <w:i/>
            <w:iCs/>
          </w:rPr>
          <w:t xml:space="preserve">(Table 3) </w:t>
        </w:r>
      </w:ins>
      <w:r w:rsidRPr="003D33C2">
        <w:rPr>
          <w:rFonts w:asciiTheme="minorHAnsi" w:hAnsiTheme="minorHAnsi"/>
          <w:i/>
          <w:iCs/>
        </w:rPr>
        <w:t xml:space="preserve">and </w:t>
      </w:r>
      <w:ins w:id="129" w:author="Coilin" w:date="2016-03-24T14:23:00Z">
        <w:r w:rsidR="00310C4B">
          <w:rPr>
            <w:rFonts w:asciiTheme="minorHAnsi" w:hAnsiTheme="minorHAnsi"/>
            <w:i/>
            <w:iCs/>
          </w:rPr>
          <w:t xml:space="preserve">a fixed effects </w:t>
        </w:r>
      </w:ins>
      <w:ins w:id="130" w:author="Coilin" w:date="2016-03-24T10:21:00Z">
        <w:r w:rsidR="003333D1">
          <w:rPr>
            <w:rFonts w:asciiTheme="minorHAnsi" w:hAnsiTheme="minorHAnsi"/>
            <w:i/>
            <w:iCs/>
          </w:rPr>
          <w:t>F</w:t>
        </w:r>
        <w:r w:rsidR="00310C4B">
          <w:rPr>
            <w:rFonts w:asciiTheme="minorHAnsi" w:hAnsiTheme="minorHAnsi"/>
            <w:i/>
            <w:iCs/>
          </w:rPr>
          <w:t>igure 3</w:t>
        </w:r>
        <w:r w:rsidR="003333D1">
          <w:rPr>
            <w:rFonts w:asciiTheme="minorHAnsi" w:hAnsiTheme="minorHAnsi"/>
            <w:i/>
            <w:iCs/>
          </w:rPr>
          <w:t xml:space="preserve"> and </w:t>
        </w:r>
      </w:ins>
      <w:r w:rsidRPr="003D33C2">
        <w:rPr>
          <w:rFonts w:asciiTheme="minorHAnsi" w:hAnsiTheme="minorHAnsi"/>
          <w:i/>
          <w:iCs/>
        </w:rPr>
        <w:t xml:space="preserve">discuss them </w:t>
      </w:r>
      <w:ins w:id="131" w:author="Coilin" w:date="2016-03-24T10:21:00Z">
        <w:r w:rsidR="003333D1">
          <w:rPr>
            <w:rFonts w:asciiTheme="minorHAnsi" w:hAnsiTheme="minorHAnsi"/>
            <w:i/>
            <w:iCs/>
          </w:rPr>
          <w:t>o</w:t>
        </w:r>
      </w:ins>
      <w:del w:id="132" w:author="Coilin" w:date="2016-03-24T10:21:00Z">
        <w:r w:rsidRPr="003D33C2" w:rsidDel="003333D1">
          <w:rPr>
            <w:rFonts w:asciiTheme="minorHAnsi" w:hAnsiTheme="minorHAnsi"/>
            <w:i/>
            <w:iCs/>
          </w:rPr>
          <w:delText>i</w:delText>
        </w:r>
      </w:del>
      <w:r w:rsidRPr="003D33C2">
        <w:rPr>
          <w:rFonts w:asciiTheme="minorHAnsi" w:hAnsiTheme="minorHAnsi"/>
          <w:i/>
          <w:iCs/>
        </w:rPr>
        <w:t xml:space="preserve">n </w:t>
      </w:r>
      <w:ins w:id="133" w:author="Coilin" w:date="2016-03-24T14:23:00Z">
        <w:r w:rsidR="00310C4B">
          <w:rPr>
            <w:rFonts w:asciiTheme="minorHAnsi" w:hAnsiTheme="minorHAnsi"/>
            <w:i/>
            <w:iCs/>
          </w:rPr>
          <w:t>l</w:t>
        </w:r>
      </w:ins>
      <w:del w:id="134" w:author="Coilin" w:date="2016-03-24T14:23:00Z">
        <w:r w:rsidRPr="003D33C2" w:rsidDel="00310C4B">
          <w:rPr>
            <w:rFonts w:asciiTheme="minorHAnsi" w:hAnsiTheme="minorHAnsi"/>
            <w:i/>
            <w:iCs/>
          </w:rPr>
          <w:delText>L</w:delText>
        </w:r>
      </w:del>
      <w:r w:rsidRPr="003D33C2">
        <w:rPr>
          <w:rFonts w:asciiTheme="minorHAnsi" w:hAnsiTheme="minorHAnsi"/>
          <w:i/>
          <w:iCs/>
        </w:rPr>
        <w:t xml:space="preserve">ines </w:t>
      </w:r>
      <w:ins w:id="135" w:author="Coilin" w:date="2016-03-24T14:23:00Z">
        <w:r w:rsidR="00310C4B" w:rsidRPr="00310C4B">
          <w:rPr>
            <w:rFonts w:asciiTheme="minorHAnsi" w:hAnsiTheme="minorHAnsi"/>
            <w:i/>
            <w:iCs/>
            <w:highlight w:val="yellow"/>
            <w:rPrChange w:id="136" w:author="Coilin" w:date="2016-03-24T14:23:00Z">
              <w:rPr>
                <w:rFonts w:asciiTheme="minorHAnsi" w:hAnsiTheme="minorHAnsi"/>
                <w:i/>
                <w:iCs/>
              </w:rPr>
            </w:rPrChange>
          </w:rPr>
          <w:t>215-226</w:t>
        </w:r>
      </w:ins>
      <w:del w:id="137" w:author="Coilin" w:date="2016-03-24T10:21:00Z">
        <w:r w:rsidRPr="003D33C2" w:rsidDel="003333D1">
          <w:rPr>
            <w:rFonts w:asciiTheme="minorHAnsi" w:hAnsiTheme="minorHAnsi"/>
            <w:i/>
            <w:iCs/>
          </w:rPr>
          <w:delText>XX-XX</w:delText>
        </w:r>
      </w:del>
      <w:r w:rsidRPr="003D33C2">
        <w:rPr>
          <w:rFonts w:asciiTheme="minorHAnsi" w:hAnsiTheme="minorHAnsi"/>
          <w:i/>
          <w:iCs/>
        </w:rPr>
        <w:t>.</w:t>
      </w:r>
      <w:del w:id="138" w:author="Coilin" w:date="2016-03-21T19:18:00Z">
        <w:r w:rsidRPr="003D33C2" w:rsidDel="00A47761">
          <w:rPr>
            <w:rFonts w:asciiTheme="minorHAnsi" w:hAnsiTheme="minorHAnsi"/>
            <w:i/>
            <w:iCs/>
          </w:rPr>
          <w:delText xml:space="preserve"> In </w:delText>
        </w:r>
        <w:r w:rsidRPr="003D33C2" w:rsidDel="00A47761">
          <w:rPr>
            <w:rFonts w:asciiTheme="minorHAnsi" w:hAnsiTheme="minorHAnsi"/>
            <w:i/>
            <w:iCs/>
          </w:rPr>
          <w:tab/>
          <w:delText xml:space="preserve">line with Reviewer 1's comments we now include a limited number of interactions in </w:delText>
        </w:r>
        <w:r w:rsidRPr="003D33C2" w:rsidDel="00A47761">
          <w:rPr>
            <w:rFonts w:asciiTheme="minorHAnsi" w:hAnsiTheme="minorHAnsi"/>
            <w:i/>
            <w:iCs/>
          </w:rPr>
          <w:tab/>
          <w:delText>edition.</w:delText>
        </w:r>
      </w:del>
      <w:r w:rsidRPr="003D33C2">
        <w:rPr>
          <w:rFonts w:asciiTheme="minorHAnsi" w:hAnsiTheme="minorHAnsi"/>
        </w:rPr>
        <w:t xml:space="preserve">  </w:t>
      </w:r>
    </w:p>
    <w:p w14:paraId="0F66CFD5" w14:textId="77777777" w:rsidR="008429E1" w:rsidRPr="003D33C2" w:rsidRDefault="008429E1">
      <w:pPr>
        <w:pStyle w:val="Standard"/>
        <w:rPr>
          <w:rFonts w:asciiTheme="minorHAnsi" w:hAnsiTheme="minorHAnsi"/>
        </w:rPr>
      </w:pPr>
    </w:p>
    <w:p w14:paraId="763FC617" w14:textId="77777777" w:rsidR="008429E1" w:rsidRPr="003D33C2" w:rsidRDefault="00C345A1">
      <w:pPr>
        <w:pStyle w:val="Standard"/>
        <w:numPr>
          <w:ilvl w:val="0"/>
          <w:numId w:val="2"/>
        </w:numPr>
        <w:rPr>
          <w:rFonts w:asciiTheme="minorHAnsi" w:hAnsiTheme="minorHAnsi"/>
        </w:rPr>
      </w:pPr>
      <w:r w:rsidRPr="003D33C2">
        <w:rPr>
          <w:rFonts w:asciiTheme="minorHAnsi" w:hAnsiTheme="minorHAnsi"/>
        </w:rPr>
        <w:t>There are strong correlations in the random effects. Does this mean that the 80, 90 and 100 mm cod-ends are behaving similarly and, in particular, differently to the (reference) 70 mm cod-end? Why would that be? I presume the correlation matrix would look rather different if the 100 mm cod-end was used as the reference.</w:t>
      </w:r>
    </w:p>
    <w:p w14:paraId="079F448A" w14:textId="77777777" w:rsidR="008429E1" w:rsidRPr="003D33C2" w:rsidRDefault="008429E1">
      <w:pPr>
        <w:pStyle w:val="Standard"/>
        <w:rPr>
          <w:rFonts w:asciiTheme="minorHAnsi" w:hAnsiTheme="minorHAnsi"/>
          <w:i/>
          <w:iCs/>
        </w:rPr>
      </w:pPr>
    </w:p>
    <w:p w14:paraId="04151011" w14:textId="22D2EA38" w:rsidR="008429E1" w:rsidRPr="003D33C2" w:rsidRDefault="00C345A1">
      <w:pPr>
        <w:pStyle w:val="Standard"/>
        <w:rPr>
          <w:rFonts w:asciiTheme="minorHAnsi" w:hAnsiTheme="minorHAnsi"/>
          <w:i/>
          <w:iCs/>
        </w:rPr>
      </w:pPr>
      <w:r w:rsidRPr="003D33C2">
        <w:rPr>
          <w:rFonts w:asciiTheme="minorHAnsi" w:hAnsiTheme="minorHAnsi"/>
          <w:i/>
          <w:iCs/>
        </w:rPr>
        <w:t xml:space="preserve">From </w:t>
      </w:r>
      <w:ins w:id="139" w:author="Coilin" w:date="2016-03-24T14:24:00Z">
        <w:r w:rsidR="00E802EC">
          <w:rPr>
            <w:rFonts w:asciiTheme="minorHAnsi" w:hAnsiTheme="minorHAnsi"/>
            <w:i/>
            <w:iCs/>
          </w:rPr>
          <w:t xml:space="preserve">the updated </w:t>
        </w:r>
      </w:ins>
      <w:r w:rsidRPr="003D33C2">
        <w:rPr>
          <w:rFonts w:asciiTheme="minorHAnsi" w:hAnsiTheme="minorHAnsi"/>
          <w:i/>
          <w:iCs/>
        </w:rPr>
        <w:t xml:space="preserve">Figure 3, in </w:t>
      </w:r>
      <w:ins w:id="140" w:author="Coilin" w:date="2016-03-24T14:25:00Z">
        <w:r w:rsidR="00E802EC">
          <w:rPr>
            <w:rFonts w:asciiTheme="minorHAnsi" w:hAnsiTheme="minorHAnsi"/>
            <w:i/>
            <w:iCs/>
          </w:rPr>
          <w:t>4</w:t>
        </w:r>
      </w:ins>
      <w:del w:id="141" w:author="Coilin" w:date="2016-03-24T14:24:00Z">
        <w:r w:rsidRPr="003D33C2" w:rsidDel="00E802EC">
          <w:rPr>
            <w:rFonts w:asciiTheme="minorHAnsi" w:hAnsiTheme="minorHAnsi"/>
            <w:i/>
            <w:iCs/>
          </w:rPr>
          <w:delText>5</w:delText>
        </w:r>
      </w:del>
      <w:r w:rsidRPr="003D33C2">
        <w:rPr>
          <w:rFonts w:asciiTheme="minorHAnsi" w:hAnsiTheme="minorHAnsi"/>
          <w:i/>
          <w:iCs/>
        </w:rPr>
        <w:t xml:space="preserve"> out of 12 hauls the sign of the random effects differs among the three </w:t>
      </w:r>
      <w:ins w:id="142" w:author="Coilin" w:date="2016-03-24T14:25:00Z">
        <w:r w:rsidR="00E802EC">
          <w:rPr>
            <w:rFonts w:asciiTheme="minorHAnsi" w:hAnsiTheme="minorHAnsi"/>
            <w:i/>
            <w:iCs/>
          </w:rPr>
          <w:t xml:space="preserve">odds </w:t>
        </w:r>
      </w:ins>
      <w:r w:rsidRPr="003D33C2">
        <w:rPr>
          <w:rFonts w:asciiTheme="minorHAnsi" w:hAnsiTheme="minorHAnsi"/>
          <w:i/>
          <w:iCs/>
        </w:rPr>
        <w:t xml:space="preserve">ratios, indicating that they are not behaving similarly with respect to the sign of the effect </w:t>
      </w:r>
      <w:del w:id="143" w:author="Coilin" w:date="2016-03-24T14:25:00Z">
        <w:r w:rsidRPr="003D33C2" w:rsidDel="00E802EC">
          <w:rPr>
            <w:rFonts w:asciiTheme="minorHAnsi" w:hAnsiTheme="minorHAnsi"/>
            <w:i/>
            <w:iCs/>
          </w:rPr>
          <w:delText>at all time</w:delText>
        </w:r>
      </w:del>
      <w:ins w:id="144" w:author="Coilin" w:date="2016-03-24T14:25:00Z">
        <w:r w:rsidR="00E802EC">
          <w:rPr>
            <w:rFonts w:asciiTheme="minorHAnsi" w:hAnsiTheme="minorHAnsi"/>
            <w:i/>
            <w:iCs/>
          </w:rPr>
          <w:t>across all hauls</w:t>
        </w:r>
      </w:ins>
      <w:r w:rsidRPr="003D33C2">
        <w:rPr>
          <w:rFonts w:asciiTheme="minorHAnsi" w:hAnsiTheme="minorHAnsi"/>
          <w:i/>
          <w:iCs/>
        </w:rPr>
        <w:t>. However, it is clear that the random effects are strongly correlated, potential reasons for this include</w:t>
      </w:r>
      <w:r w:rsidR="00D42FD6">
        <w:rPr>
          <w:rFonts w:asciiTheme="minorHAnsi" w:hAnsiTheme="minorHAnsi"/>
          <w:i/>
          <w:iCs/>
        </w:rPr>
        <w:t xml:space="preserve"> the order of hauling the quad-rig aboard</w:t>
      </w:r>
      <w:r w:rsidRPr="003D33C2">
        <w:rPr>
          <w:rFonts w:asciiTheme="minorHAnsi" w:hAnsiTheme="minorHAnsi"/>
          <w:i/>
          <w:iCs/>
        </w:rPr>
        <w:t xml:space="preserve">. </w:t>
      </w:r>
      <w:r w:rsidR="00D42FD6">
        <w:rPr>
          <w:rFonts w:asciiTheme="minorHAnsi" w:hAnsiTheme="minorHAnsi"/>
          <w:i/>
          <w:iCs/>
        </w:rPr>
        <w:t xml:space="preserve">We discuss this on lines </w:t>
      </w:r>
      <w:ins w:id="145" w:author="Coilin" w:date="2016-03-24T14:53:00Z">
        <w:r w:rsidR="00772A2C">
          <w:rPr>
            <w:rFonts w:asciiTheme="minorHAnsi" w:hAnsiTheme="minorHAnsi"/>
            <w:i/>
            <w:iCs/>
          </w:rPr>
          <w:t>272</w:t>
        </w:r>
      </w:ins>
      <w:del w:id="146" w:author="Coilin" w:date="2016-03-24T14:53:00Z">
        <w:r w:rsidR="00D42FD6" w:rsidDel="00772A2C">
          <w:rPr>
            <w:rFonts w:asciiTheme="minorHAnsi" w:hAnsiTheme="minorHAnsi"/>
            <w:i/>
            <w:iCs/>
          </w:rPr>
          <w:delText>XX</w:delText>
        </w:r>
      </w:del>
      <w:r w:rsidR="00D42FD6">
        <w:rPr>
          <w:rFonts w:asciiTheme="minorHAnsi" w:hAnsiTheme="minorHAnsi"/>
          <w:i/>
          <w:iCs/>
        </w:rPr>
        <w:t>-</w:t>
      </w:r>
      <w:ins w:id="147" w:author="Coilin" w:date="2016-03-24T14:54:00Z">
        <w:r w:rsidR="00065727">
          <w:rPr>
            <w:rFonts w:asciiTheme="minorHAnsi" w:hAnsiTheme="minorHAnsi"/>
            <w:i/>
            <w:iCs/>
          </w:rPr>
          <w:t>27</w:t>
        </w:r>
      </w:ins>
      <w:ins w:id="148" w:author="Coilin" w:date="2016-03-24T15:37:00Z">
        <w:r w:rsidR="00065727">
          <w:rPr>
            <w:rFonts w:asciiTheme="minorHAnsi" w:hAnsiTheme="minorHAnsi"/>
            <w:i/>
            <w:iCs/>
          </w:rPr>
          <w:t>4</w:t>
        </w:r>
      </w:ins>
      <w:del w:id="149" w:author="Coilin" w:date="2016-03-24T14:53:00Z">
        <w:r w:rsidR="00D42FD6" w:rsidDel="00772A2C">
          <w:rPr>
            <w:rFonts w:asciiTheme="minorHAnsi" w:hAnsiTheme="minorHAnsi"/>
            <w:i/>
            <w:iCs/>
          </w:rPr>
          <w:delText>XX</w:delText>
        </w:r>
      </w:del>
      <w:r w:rsidR="00D42FD6">
        <w:rPr>
          <w:rFonts w:asciiTheme="minorHAnsi" w:hAnsiTheme="minorHAnsi"/>
          <w:i/>
          <w:iCs/>
        </w:rPr>
        <w:t>. With regards to the baseline,</w:t>
      </w:r>
      <w:r w:rsidRPr="003D33C2">
        <w:rPr>
          <w:rFonts w:asciiTheme="minorHAnsi" w:hAnsiTheme="minorHAnsi"/>
          <w:i/>
          <w:iCs/>
        </w:rPr>
        <w:t xml:space="preserve"> Hartzel et al. note that with an arbitrary/unconstrained covariance matrix, the model is structurally the same irrespective of the baseline category.</w:t>
      </w:r>
      <w:r w:rsidR="00FD5DEB">
        <w:rPr>
          <w:rFonts w:asciiTheme="minorHAnsi" w:hAnsiTheme="minorHAnsi"/>
          <w:i/>
          <w:iCs/>
        </w:rPr>
        <w:t xml:space="preserve"> </w:t>
      </w:r>
      <w:r w:rsidR="00FD5DEB" w:rsidRPr="00465A70">
        <w:rPr>
          <w:rFonts w:asciiTheme="minorHAnsi" w:hAnsiTheme="minorHAnsi"/>
          <w:i/>
          <w:iCs/>
          <w:rPrChange w:id="150" w:author="Coilin" w:date="2016-03-24T15:54:00Z">
            <w:rPr>
              <w:rFonts w:asciiTheme="minorHAnsi" w:hAnsiTheme="minorHAnsi"/>
              <w:i/>
              <w:iCs/>
              <w:highlight w:val="yellow"/>
            </w:rPr>
          </w:rPrChange>
        </w:rPr>
        <w:t xml:space="preserve">We </w:t>
      </w:r>
      <w:del w:id="151" w:author="Coilin" w:date="2016-03-24T15:37:00Z">
        <w:r w:rsidR="00FD5DEB" w:rsidRPr="00465A70" w:rsidDel="00065727">
          <w:rPr>
            <w:rFonts w:asciiTheme="minorHAnsi" w:hAnsiTheme="minorHAnsi"/>
            <w:i/>
            <w:iCs/>
            <w:rPrChange w:id="152" w:author="Coilin" w:date="2016-03-24T15:54:00Z">
              <w:rPr>
                <w:rFonts w:asciiTheme="minorHAnsi" w:hAnsiTheme="minorHAnsi"/>
                <w:i/>
                <w:iCs/>
                <w:highlight w:val="yellow"/>
              </w:rPr>
            </w:rPrChange>
          </w:rPr>
          <w:delText>did run</w:delText>
        </w:r>
      </w:del>
      <w:ins w:id="153" w:author="Coilin" w:date="2016-03-24T15:37:00Z">
        <w:r w:rsidR="00065727" w:rsidRPr="00465A70">
          <w:rPr>
            <w:rFonts w:asciiTheme="minorHAnsi" w:hAnsiTheme="minorHAnsi"/>
            <w:i/>
            <w:iCs/>
            <w:rPrChange w:id="154" w:author="Coilin" w:date="2016-03-24T15:54:00Z">
              <w:rPr>
                <w:rFonts w:asciiTheme="minorHAnsi" w:hAnsiTheme="minorHAnsi"/>
                <w:i/>
                <w:iCs/>
                <w:highlight w:val="yellow"/>
              </w:rPr>
            </w:rPrChange>
          </w:rPr>
          <w:t>ran</w:t>
        </w:r>
      </w:ins>
      <w:r w:rsidR="00FD5DEB" w:rsidRPr="00465A70">
        <w:rPr>
          <w:rFonts w:asciiTheme="minorHAnsi" w:hAnsiTheme="minorHAnsi"/>
          <w:i/>
          <w:iCs/>
          <w:rPrChange w:id="155" w:author="Coilin" w:date="2016-03-24T15:54:00Z">
            <w:rPr>
              <w:rFonts w:asciiTheme="minorHAnsi" w:hAnsiTheme="minorHAnsi"/>
              <w:i/>
              <w:iCs/>
              <w:highlight w:val="yellow"/>
            </w:rPr>
          </w:rPrChange>
        </w:rPr>
        <w:t xml:space="preserve"> </w:t>
      </w:r>
      <w:ins w:id="156" w:author="Coilin" w:date="2016-03-24T15:37:00Z">
        <w:r w:rsidR="00065727" w:rsidRPr="00465A70">
          <w:rPr>
            <w:rFonts w:asciiTheme="minorHAnsi" w:hAnsiTheme="minorHAnsi"/>
            <w:i/>
            <w:iCs/>
            <w:rPrChange w:id="157" w:author="Coilin" w:date="2016-03-24T15:54:00Z">
              <w:rPr>
                <w:rFonts w:asciiTheme="minorHAnsi" w:hAnsiTheme="minorHAnsi"/>
                <w:i/>
                <w:iCs/>
                <w:highlight w:val="yellow"/>
              </w:rPr>
            </w:rPrChange>
          </w:rPr>
          <w:t>a</w:t>
        </w:r>
      </w:ins>
      <w:del w:id="158" w:author="Coilin" w:date="2016-03-24T15:37:00Z">
        <w:r w:rsidR="00FD5DEB" w:rsidRPr="00465A70" w:rsidDel="00065727">
          <w:rPr>
            <w:rFonts w:asciiTheme="minorHAnsi" w:hAnsiTheme="minorHAnsi"/>
            <w:i/>
            <w:iCs/>
            <w:rPrChange w:id="159" w:author="Coilin" w:date="2016-03-24T15:54:00Z">
              <w:rPr>
                <w:rFonts w:asciiTheme="minorHAnsi" w:hAnsiTheme="minorHAnsi"/>
                <w:i/>
                <w:iCs/>
                <w:highlight w:val="yellow"/>
              </w:rPr>
            </w:rPrChange>
          </w:rPr>
          <w:delText>the</w:delText>
        </w:r>
      </w:del>
      <w:r w:rsidR="00FD5DEB" w:rsidRPr="00465A70">
        <w:rPr>
          <w:rFonts w:asciiTheme="minorHAnsi" w:hAnsiTheme="minorHAnsi"/>
          <w:i/>
          <w:iCs/>
          <w:rPrChange w:id="160" w:author="Coilin" w:date="2016-03-24T15:54:00Z">
            <w:rPr>
              <w:rFonts w:asciiTheme="minorHAnsi" w:hAnsiTheme="minorHAnsi"/>
              <w:i/>
              <w:iCs/>
              <w:highlight w:val="yellow"/>
            </w:rPr>
          </w:rPrChange>
        </w:rPr>
        <w:t xml:space="preserve"> model with 100mm as the baseline and </w:t>
      </w:r>
      <w:ins w:id="161" w:author="Coilin" w:date="2016-03-24T14:54:00Z">
        <w:r w:rsidR="00772A2C" w:rsidRPr="00465A70">
          <w:rPr>
            <w:rFonts w:asciiTheme="minorHAnsi" w:hAnsiTheme="minorHAnsi"/>
            <w:i/>
            <w:iCs/>
            <w:rPrChange w:id="162" w:author="Coilin" w:date="2016-03-24T15:54:00Z">
              <w:rPr>
                <w:rFonts w:asciiTheme="minorHAnsi" w:hAnsiTheme="minorHAnsi"/>
                <w:i/>
                <w:iCs/>
              </w:rPr>
            </w:rPrChange>
          </w:rPr>
          <w:t>recovered</w:t>
        </w:r>
        <w:r w:rsidR="00772A2C">
          <w:rPr>
            <w:rFonts w:asciiTheme="minorHAnsi" w:hAnsiTheme="minorHAnsi"/>
            <w:i/>
            <w:iCs/>
          </w:rPr>
          <w:t xml:space="preserve"> the same </w:t>
        </w:r>
      </w:ins>
      <w:ins w:id="163" w:author="Coilin" w:date="2016-03-24T15:37:00Z">
        <w:r w:rsidR="00065727">
          <w:rPr>
            <w:rFonts w:asciiTheme="minorHAnsi" w:hAnsiTheme="minorHAnsi"/>
            <w:i/>
            <w:iCs/>
          </w:rPr>
          <w:t>fixed effects parameters and likelihood</w:t>
        </w:r>
      </w:ins>
      <w:ins w:id="164" w:author="Coilin" w:date="2016-03-24T14:54:00Z">
        <w:r w:rsidR="00772A2C">
          <w:rPr>
            <w:rFonts w:asciiTheme="minorHAnsi" w:hAnsiTheme="minorHAnsi"/>
            <w:i/>
            <w:iCs/>
          </w:rPr>
          <w:t xml:space="preserve">, we discuss how the covariance matrices can be </w:t>
        </w:r>
      </w:ins>
      <w:ins w:id="165" w:author="Coilin" w:date="2016-03-24T15:37:00Z">
        <w:r w:rsidR="00065727">
          <w:rPr>
            <w:rFonts w:asciiTheme="minorHAnsi" w:hAnsiTheme="minorHAnsi"/>
            <w:i/>
            <w:iCs/>
          </w:rPr>
          <w:t xml:space="preserve">transformed </w:t>
        </w:r>
      </w:ins>
      <w:ins w:id="166" w:author="Coilin" w:date="2016-03-24T14:54:00Z">
        <w:r w:rsidR="00772A2C">
          <w:rPr>
            <w:rFonts w:asciiTheme="minorHAnsi" w:hAnsiTheme="minorHAnsi"/>
            <w:i/>
            <w:iCs/>
          </w:rPr>
          <w:t xml:space="preserve">on lines </w:t>
        </w:r>
        <w:r w:rsidR="00065727">
          <w:rPr>
            <w:rFonts w:asciiTheme="minorHAnsi" w:hAnsiTheme="minorHAnsi"/>
            <w:i/>
            <w:iCs/>
          </w:rPr>
          <w:t>274</w:t>
        </w:r>
        <w:r w:rsidR="00772A2C">
          <w:rPr>
            <w:rFonts w:asciiTheme="minorHAnsi" w:hAnsiTheme="minorHAnsi"/>
            <w:i/>
            <w:iCs/>
          </w:rPr>
          <w:t>-</w:t>
        </w:r>
        <w:r w:rsidR="00065727">
          <w:rPr>
            <w:rFonts w:asciiTheme="minorHAnsi" w:hAnsiTheme="minorHAnsi"/>
            <w:i/>
            <w:iCs/>
          </w:rPr>
          <w:t>282</w:t>
        </w:r>
        <w:r w:rsidR="00772A2C">
          <w:rPr>
            <w:rFonts w:asciiTheme="minorHAnsi" w:hAnsiTheme="minorHAnsi"/>
            <w:i/>
            <w:iCs/>
          </w:rPr>
          <w:t>.</w:t>
        </w:r>
      </w:ins>
      <w:del w:id="167" w:author="Coilin" w:date="2016-03-24T14:54:00Z">
        <w:r w:rsidR="00FD5DEB" w:rsidRPr="00FD5DEB" w:rsidDel="00772A2C">
          <w:rPr>
            <w:rFonts w:asciiTheme="minorHAnsi" w:hAnsiTheme="minorHAnsi"/>
            <w:i/>
            <w:iCs/>
            <w:highlight w:val="yellow"/>
          </w:rPr>
          <w:delText>found …</w:delText>
        </w:r>
        <w:r w:rsidR="00FD5DEB" w:rsidDel="00772A2C">
          <w:rPr>
            <w:rFonts w:asciiTheme="minorHAnsi" w:hAnsiTheme="minorHAnsi"/>
            <w:i/>
            <w:iCs/>
          </w:rPr>
          <w:delText xml:space="preserve"> </w:delText>
        </w:r>
      </w:del>
    </w:p>
    <w:p w14:paraId="37161CEA" w14:textId="77777777" w:rsidR="008429E1" w:rsidRPr="003D33C2" w:rsidRDefault="00C345A1">
      <w:pPr>
        <w:pStyle w:val="Standard"/>
        <w:rPr>
          <w:rFonts w:asciiTheme="minorHAnsi" w:hAnsiTheme="minorHAnsi"/>
          <w:i/>
          <w:iCs/>
        </w:rPr>
      </w:pPr>
      <w:r w:rsidRPr="003D33C2">
        <w:rPr>
          <w:rFonts w:asciiTheme="minorHAnsi" w:hAnsiTheme="minorHAnsi"/>
          <w:i/>
          <w:iCs/>
        </w:rPr>
        <w:t xml:space="preserve"> </w:t>
      </w:r>
    </w:p>
    <w:p w14:paraId="66601472" w14:textId="77777777" w:rsidR="008429E1" w:rsidRPr="003D33C2" w:rsidRDefault="00C345A1">
      <w:pPr>
        <w:pStyle w:val="Standard"/>
        <w:numPr>
          <w:ilvl w:val="0"/>
          <w:numId w:val="2"/>
        </w:numPr>
        <w:rPr>
          <w:rFonts w:asciiTheme="minorHAnsi" w:hAnsiTheme="minorHAnsi"/>
        </w:rPr>
      </w:pPr>
      <w:r w:rsidRPr="003D33C2">
        <w:rPr>
          <w:rFonts w:asciiTheme="minorHAnsi" w:hAnsiTheme="minorHAnsi"/>
        </w:rPr>
        <w:t>Do all the four cod-ends differ from each other? Do e.g. the 90 and 100 mm cod-ends have similar catch rates? Some plots of the differences between the fitted proportions, or reporting the results of adjusted pairwise comparisons would help.</w:t>
      </w:r>
    </w:p>
    <w:p w14:paraId="0EFD58A5" w14:textId="0D0D8397" w:rsidR="008429E1" w:rsidRPr="003D33C2" w:rsidRDefault="00C345A1">
      <w:pPr>
        <w:pStyle w:val="Standard"/>
        <w:rPr>
          <w:rFonts w:asciiTheme="minorHAnsi" w:hAnsiTheme="minorHAnsi"/>
          <w:i/>
          <w:iCs/>
        </w:rPr>
      </w:pPr>
      <w:r w:rsidRPr="003D33C2">
        <w:rPr>
          <w:rFonts w:asciiTheme="minorHAnsi" w:hAnsiTheme="minorHAnsi"/>
          <w:i/>
          <w:iCs/>
        </w:rPr>
        <w:t>W</w:t>
      </w:r>
      <w:ins w:id="168" w:author="Coilin" w:date="2016-03-24T15:38:00Z">
        <w:r w:rsidR="00CA1BF9">
          <w:rPr>
            <w:rFonts w:asciiTheme="minorHAnsi" w:hAnsiTheme="minorHAnsi"/>
            <w:i/>
            <w:iCs/>
          </w:rPr>
          <w:t xml:space="preserve">e have included a figure containing the odds ratio between the </w:t>
        </w:r>
      </w:ins>
      <w:ins w:id="169" w:author="Coilin" w:date="2016-03-24T15:39:00Z">
        <w:r w:rsidR="00CA1BF9">
          <w:rPr>
            <w:rFonts w:asciiTheme="minorHAnsi" w:hAnsiTheme="minorHAnsi"/>
            <w:i/>
            <w:iCs/>
          </w:rPr>
          <w:t>six combinations with Bonfer</w:t>
        </w:r>
      </w:ins>
      <w:ins w:id="170" w:author="Coilin" w:date="2016-03-24T15:40:00Z">
        <w:r w:rsidR="00CA1BF9">
          <w:rPr>
            <w:rFonts w:asciiTheme="minorHAnsi" w:hAnsiTheme="minorHAnsi"/>
            <w:i/>
            <w:iCs/>
          </w:rPr>
          <w:t>r</w:t>
        </w:r>
      </w:ins>
      <w:ins w:id="171" w:author="Coilin" w:date="2016-03-24T15:39:00Z">
        <w:r w:rsidR="00CA1BF9">
          <w:rPr>
            <w:rFonts w:asciiTheme="minorHAnsi" w:hAnsiTheme="minorHAnsi"/>
            <w:i/>
            <w:iCs/>
          </w:rPr>
          <w:t>oni corrections</w:t>
        </w:r>
      </w:ins>
      <w:ins w:id="172" w:author="Coilin" w:date="2016-03-24T15:40:00Z">
        <w:r w:rsidR="00CA1BF9">
          <w:rPr>
            <w:rFonts w:asciiTheme="minorHAnsi" w:hAnsiTheme="minorHAnsi"/>
            <w:i/>
            <w:iCs/>
          </w:rPr>
          <w:t xml:space="preserve"> to the pointwise confidence intervals (Figure 6).</w:t>
        </w:r>
        <w:r w:rsidR="00AC4619">
          <w:rPr>
            <w:rFonts w:asciiTheme="minorHAnsi" w:hAnsiTheme="minorHAnsi"/>
            <w:i/>
            <w:iCs/>
          </w:rPr>
          <w:t xml:space="preserve"> </w:t>
        </w:r>
      </w:ins>
      <w:ins w:id="173" w:author="Coilin" w:date="2016-03-24T15:41:00Z">
        <w:r w:rsidR="00AC4619">
          <w:rPr>
            <w:rFonts w:asciiTheme="minorHAnsi" w:hAnsiTheme="minorHAnsi"/>
            <w:i/>
            <w:iCs/>
          </w:rPr>
          <w:t>The</w:t>
        </w:r>
      </w:ins>
      <w:ins w:id="174" w:author="Coilin" w:date="2016-03-24T15:42:00Z">
        <w:r w:rsidR="00AC4619">
          <w:rPr>
            <w:rFonts w:asciiTheme="minorHAnsi" w:hAnsiTheme="minorHAnsi"/>
            <w:i/>
            <w:iCs/>
          </w:rPr>
          <w:t xml:space="preserve"> 70/80 odds ratio decreases over carapace length but the confidence inte</w:t>
        </w:r>
      </w:ins>
      <w:ins w:id="175" w:author="Coilin" w:date="2016-03-24T15:43:00Z">
        <w:r w:rsidR="00AC4619">
          <w:rPr>
            <w:rFonts w:asciiTheme="minorHAnsi" w:hAnsiTheme="minorHAnsi"/>
            <w:i/>
            <w:iCs/>
          </w:rPr>
          <w:t>r</w:t>
        </w:r>
      </w:ins>
      <w:ins w:id="176" w:author="Coilin" w:date="2016-03-24T15:42:00Z">
        <w:r w:rsidR="00AC4619">
          <w:rPr>
            <w:rFonts w:asciiTheme="minorHAnsi" w:hAnsiTheme="minorHAnsi"/>
            <w:i/>
            <w:iCs/>
          </w:rPr>
          <w:t>vals span one throughou</w:t>
        </w:r>
      </w:ins>
      <w:ins w:id="177" w:author="Coilin" w:date="2016-03-24T15:43:00Z">
        <w:r w:rsidR="00AC4619">
          <w:rPr>
            <w:rFonts w:asciiTheme="minorHAnsi" w:hAnsiTheme="minorHAnsi"/>
            <w:i/>
            <w:iCs/>
          </w:rPr>
          <w:t>t.</w:t>
        </w:r>
      </w:ins>
      <w:ins w:id="178" w:author="Coilin" w:date="2016-03-24T15:44:00Z">
        <w:r w:rsidR="00AC4619">
          <w:rPr>
            <w:rFonts w:asciiTheme="minorHAnsi" w:hAnsiTheme="minorHAnsi"/>
            <w:i/>
            <w:iCs/>
          </w:rPr>
          <w:t xml:space="preserve"> </w:t>
        </w:r>
      </w:ins>
      <w:ins w:id="179" w:author="Coilin" w:date="2016-03-24T15:45:00Z">
        <w:r w:rsidR="00AC4619">
          <w:rPr>
            <w:rFonts w:asciiTheme="minorHAnsi" w:hAnsiTheme="minorHAnsi"/>
            <w:i/>
            <w:iCs/>
          </w:rPr>
          <w:t xml:space="preserve">The 90 and 100mm don’t differ </w:t>
        </w:r>
      </w:ins>
      <w:ins w:id="180" w:author="Coilin" w:date="2016-03-24T15:46:00Z">
        <w:r w:rsidR="00AC4619">
          <w:rPr>
            <w:rFonts w:asciiTheme="minorHAnsi" w:hAnsiTheme="minorHAnsi"/>
            <w:i/>
            <w:iCs/>
          </w:rPr>
          <w:t>whereas the others do. Additional work on the coverage of these confidence intervals would be required (e.g., fitting a model omitting non-significant parameters in Table 3)</w:t>
        </w:r>
      </w:ins>
      <w:ins w:id="181" w:author="Coilin" w:date="2016-03-24T15:47:00Z">
        <w:r w:rsidR="00AC4619">
          <w:rPr>
            <w:rFonts w:asciiTheme="minorHAnsi" w:hAnsiTheme="minorHAnsi"/>
            <w:i/>
            <w:iCs/>
          </w:rPr>
          <w:t xml:space="preserve"> to draw stronger inference, </w:t>
        </w:r>
        <w:r w:rsidR="006F4D2C">
          <w:rPr>
            <w:rFonts w:asciiTheme="minorHAnsi" w:hAnsiTheme="minorHAnsi"/>
            <w:i/>
            <w:iCs/>
          </w:rPr>
          <w:t>as noted on lines 228-233</w:t>
        </w:r>
        <w:r w:rsidR="00AC4619">
          <w:rPr>
            <w:rFonts w:asciiTheme="minorHAnsi" w:hAnsiTheme="minorHAnsi"/>
            <w:i/>
            <w:iCs/>
          </w:rPr>
          <w:t>.</w:t>
        </w:r>
      </w:ins>
      <w:del w:id="182" w:author="Coilin" w:date="2016-03-24T15:38:00Z">
        <w:r w:rsidRPr="003D33C2" w:rsidDel="00CA1BF9">
          <w:rPr>
            <w:rFonts w:asciiTheme="minorHAnsi" w:hAnsiTheme="minorHAnsi"/>
            <w:i/>
            <w:iCs/>
          </w:rPr>
          <w:delText>e now include pairwise adjusted comparison plots with adjusted pointwise confidence intervals (FIGURE XX).</w:delText>
        </w:r>
      </w:del>
    </w:p>
    <w:p w14:paraId="283E75C1" w14:textId="77777777" w:rsidR="008429E1" w:rsidRPr="003D33C2" w:rsidRDefault="008429E1">
      <w:pPr>
        <w:pStyle w:val="Standard"/>
        <w:rPr>
          <w:rFonts w:asciiTheme="minorHAnsi" w:hAnsiTheme="minorHAnsi"/>
        </w:rPr>
      </w:pPr>
    </w:p>
    <w:p w14:paraId="7F382F59" w14:textId="77777777" w:rsidR="008429E1" w:rsidRPr="003D33C2" w:rsidRDefault="00C345A1">
      <w:pPr>
        <w:pStyle w:val="Standard"/>
        <w:numPr>
          <w:ilvl w:val="0"/>
          <w:numId w:val="2"/>
        </w:numPr>
        <w:rPr>
          <w:rFonts w:asciiTheme="minorHAnsi" w:hAnsiTheme="minorHAnsi"/>
        </w:rPr>
      </w:pPr>
      <w:r w:rsidRPr="003D33C2">
        <w:rPr>
          <w:rFonts w:asciiTheme="minorHAnsi" w:hAnsiTheme="minorHAnsi"/>
        </w:rPr>
        <w:t>It wasn’t until I looked at Table 2 that I realised that the net-configuration term was an ‘interaction’. I initially thought it was a ‘main effect’ with four levels (inner and outer port and inner and outer starboard). But the results (p10, l1) do suggest such a main effect (‘inner port position typically fishing worst, and the other starboard or port fishing better’), so why not fit one and then add the interaction and see how important it is. Indeed, with more days fishing, you might treat this interaction as a higher-level random effect.</w:t>
      </w:r>
    </w:p>
    <w:p w14:paraId="297D590D" w14:textId="36E8A7A0" w:rsidR="008429E1" w:rsidRPr="003D33C2" w:rsidDel="00F377FC" w:rsidRDefault="00C345A1" w:rsidP="00F377FC">
      <w:pPr>
        <w:pStyle w:val="Standard"/>
        <w:rPr>
          <w:del w:id="183" w:author="Coilin" w:date="2016-03-24T15:55:00Z"/>
          <w:rFonts w:asciiTheme="minorHAnsi" w:hAnsiTheme="minorHAnsi"/>
          <w:i/>
          <w:iCs/>
        </w:rPr>
        <w:pPrChange w:id="184" w:author="Coilin" w:date="2016-03-24T15:55:00Z">
          <w:pPr>
            <w:pStyle w:val="Standard"/>
          </w:pPr>
        </w:pPrChange>
      </w:pPr>
      <w:r w:rsidRPr="003D33C2">
        <w:rPr>
          <w:rFonts w:asciiTheme="minorHAnsi" w:hAnsiTheme="minorHAnsi"/>
          <w:i/>
          <w:iCs/>
        </w:rPr>
        <w:t>Thanks for this extremely interesting point. We've now fit models with position main effects</w:t>
      </w:r>
      <w:ins w:id="185" w:author="Coilin" w:date="2016-03-24T15:55:00Z">
        <w:r w:rsidR="00F377FC">
          <w:rPr>
            <w:rFonts w:asciiTheme="minorHAnsi" w:hAnsiTheme="minorHAnsi"/>
            <w:i/>
            <w:iCs/>
          </w:rPr>
          <w:t xml:space="preserve"> (</w:t>
        </w:r>
      </w:ins>
      <w:ins w:id="186" w:author="Coilin" w:date="2016-03-24T15:56:00Z">
        <w:r w:rsidR="00F377FC">
          <w:rPr>
            <w:rFonts w:asciiTheme="minorHAnsi" w:hAnsiTheme="minorHAnsi"/>
            <w:i/>
            <w:iCs/>
          </w:rPr>
          <w:t>Table 3</w:t>
        </w:r>
      </w:ins>
      <w:ins w:id="187" w:author="Coilin" w:date="2016-03-24T15:55:00Z">
        <w:r w:rsidR="00F377FC">
          <w:rPr>
            <w:rFonts w:asciiTheme="minorHAnsi" w:hAnsiTheme="minorHAnsi"/>
            <w:i/>
            <w:iCs/>
          </w:rPr>
          <w:t>)</w:t>
        </w:r>
      </w:ins>
      <w:r w:rsidRPr="003D33C2">
        <w:rPr>
          <w:rFonts w:asciiTheme="minorHAnsi" w:hAnsiTheme="minorHAnsi"/>
          <w:i/>
          <w:iCs/>
        </w:rPr>
        <w:t xml:space="preserve"> and</w:t>
      </w:r>
      <w:del w:id="188" w:author="Coilin" w:date="2016-03-24T15:56:00Z">
        <w:r w:rsidRPr="003D33C2" w:rsidDel="00F377FC">
          <w:rPr>
            <w:rFonts w:asciiTheme="minorHAnsi" w:hAnsiTheme="minorHAnsi"/>
            <w:i/>
            <w:iCs/>
          </w:rPr>
          <w:delText xml:space="preserve"> the</w:delText>
        </w:r>
      </w:del>
      <w:r w:rsidRPr="003D33C2">
        <w:rPr>
          <w:rFonts w:asciiTheme="minorHAnsi" w:hAnsiTheme="minorHAnsi"/>
          <w:i/>
          <w:iCs/>
        </w:rPr>
        <w:t xml:space="preserve"> </w:t>
      </w:r>
      <w:del w:id="189" w:author="Coilin" w:date="2016-03-24T15:57:00Z">
        <w:r w:rsidRPr="003D33C2" w:rsidDel="00F377FC">
          <w:rPr>
            <w:rFonts w:asciiTheme="minorHAnsi" w:hAnsiTheme="minorHAnsi"/>
            <w:i/>
            <w:iCs/>
          </w:rPr>
          <w:delText>interaction</w:delText>
        </w:r>
      </w:del>
      <w:ins w:id="190" w:author="Coilin" w:date="2016-03-24T15:56:00Z">
        <w:r w:rsidR="00F377FC">
          <w:rPr>
            <w:rFonts w:asciiTheme="minorHAnsi" w:hAnsiTheme="minorHAnsi"/>
            <w:i/>
            <w:iCs/>
          </w:rPr>
          <w:t xml:space="preserve">position </w:t>
        </w:r>
      </w:ins>
      <w:ins w:id="191" w:author="Coilin" w:date="2016-03-24T15:57:00Z">
        <w:r w:rsidR="00F377FC">
          <w:rPr>
            <w:rFonts w:asciiTheme="minorHAnsi" w:hAnsiTheme="minorHAnsi"/>
            <w:i/>
            <w:iCs/>
          </w:rPr>
          <w:t>effects differing by</w:t>
        </w:r>
      </w:ins>
      <w:ins w:id="192" w:author="Coilin" w:date="2016-03-24T15:56:00Z">
        <w:r w:rsidR="00F377FC">
          <w:rPr>
            <w:rFonts w:asciiTheme="minorHAnsi" w:hAnsiTheme="minorHAnsi"/>
            <w:i/>
            <w:iCs/>
          </w:rPr>
          <w:t xml:space="preserve"> mesh</w:t>
        </w:r>
      </w:ins>
      <w:r w:rsidRPr="003D33C2">
        <w:rPr>
          <w:rFonts w:asciiTheme="minorHAnsi" w:hAnsiTheme="minorHAnsi"/>
          <w:i/>
          <w:iCs/>
        </w:rPr>
        <w:t>.</w:t>
      </w:r>
      <w:ins w:id="193" w:author="Coilin" w:date="2016-03-24T15:56:00Z">
        <w:r w:rsidR="00F377FC">
          <w:rPr>
            <w:rFonts w:asciiTheme="minorHAnsi" w:hAnsiTheme="minorHAnsi"/>
            <w:i/>
            <w:iCs/>
          </w:rPr>
          <w:t xml:space="preserve"> Indeed</w:t>
        </w:r>
      </w:ins>
      <w:ins w:id="194" w:author="Coilin" w:date="2016-03-24T15:55:00Z">
        <w:r w:rsidR="00F377FC">
          <w:rPr>
            <w:rFonts w:asciiTheme="minorHAnsi" w:hAnsiTheme="minorHAnsi"/>
            <w:i/>
            <w:iCs/>
          </w:rPr>
          <w:t>, the main</w:t>
        </w:r>
      </w:ins>
      <w:ins w:id="195" w:author="Coilin" w:date="2016-03-24T15:57:00Z">
        <w:r w:rsidR="00F377FC">
          <w:rPr>
            <w:rFonts w:asciiTheme="minorHAnsi" w:hAnsiTheme="minorHAnsi"/>
            <w:i/>
            <w:iCs/>
          </w:rPr>
          <w:t xml:space="preserve"> effects model containing just position fit better than one including the interaction. We think this is a very valuable result reflecting different fishing power</w:t>
        </w:r>
      </w:ins>
      <w:ins w:id="196" w:author="Coilin" w:date="2016-03-24T15:58:00Z">
        <w:r w:rsidR="00F377FC">
          <w:rPr>
            <w:rFonts w:asciiTheme="minorHAnsi" w:hAnsiTheme="minorHAnsi"/>
            <w:i/>
            <w:iCs/>
          </w:rPr>
          <w:t>.</w:t>
        </w:r>
      </w:ins>
      <w:r w:rsidRPr="003D33C2">
        <w:rPr>
          <w:rFonts w:asciiTheme="minorHAnsi" w:hAnsiTheme="minorHAnsi"/>
          <w:i/>
          <w:iCs/>
        </w:rPr>
        <w:t xml:space="preserve"> </w:t>
      </w:r>
      <w:del w:id="197" w:author="Coilin" w:date="2016-03-24T15:55:00Z">
        <w:r w:rsidRPr="003D33C2" w:rsidDel="00F377FC">
          <w:rPr>
            <w:rFonts w:asciiTheme="minorHAnsi" w:hAnsiTheme="minorHAnsi"/>
            <w:i/>
            <w:iCs/>
          </w:rPr>
          <w:delText xml:space="preserve">As for each haul there are four positions and four potential cod-ends per position we go from </w:delText>
        </w:r>
        <w:r w:rsidR="00A56584" w:rsidRPr="003D33C2" w:rsidDel="00F377FC">
          <w:rPr>
            <w:rFonts w:asciiTheme="minorHAnsi" w:hAnsiTheme="minorHAnsi"/>
            <w:i/>
            <w:iCs/>
          </w:rPr>
          <w:delText xml:space="preserve">example </w:delText>
        </w:r>
        <w:r w:rsidRPr="003D33C2" w:rsidDel="00F377FC">
          <w:rPr>
            <w:rFonts w:asciiTheme="minorHAnsi" w:hAnsiTheme="minorHAnsi"/>
            <w:i/>
            <w:iCs/>
          </w:rPr>
          <w:delText>data that looks like:</w:delText>
        </w:r>
      </w:del>
    </w:p>
    <w:p w14:paraId="48CE1AF8" w14:textId="1787FA3A" w:rsidR="008429E1" w:rsidRPr="003D33C2" w:rsidDel="00F377FC" w:rsidRDefault="008429E1" w:rsidP="00F377FC">
      <w:pPr>
        <w:pStyle w:val="Standard"/>
        <w:rPr>
          <w:del w:id="198" w:author="Coilin" w:date="2016-03-24T15:55:00Z"/>
          <w:rFonts w:asciiTheme="minorHAnsi" w:hAnsiTheme="minorHAnsi"/>
          <w:i/>
          <w:iCs/>
        </w:rPr>
        <w:pPrChange w:id="199" w:author="Coilin" w:date="2016-03-24T15:55:00Z">
          <w:pPr>
            <w:pStyle w:val="Standard"/>
          </w:pPr>
        </w:pPrChange>
      </w:pPr>
    </w:p>
    <w:tbl>
      <w:tblPr>
        <w:tblW w:w="2963" w:type="dxa"/>
        <w:tblInd w:w="11" w:type="dxa"/>
        <w:tblLayout w:type="fixed"/>
        <w:tblCellMar>
          <w:left w:w="10" w:type="dxa"/>
          <w:right w:w="10" w:type="dxa"/>
        </w:tblCellMar>
        <w:tblLook w:val="0000" w:firstRow="0" w:lastRow="0" w:firstColumn="0" w:lastColumn="0" w:noHBand="0" w:noVBand="0"/>
      </w:tblPr>
      <w:tblGrid>
        <w:gridCol w:w="695"/>
        <w:gridCol w:w="1134"/>
        <w:gridCol w:w="1134"/>
      </w:tblGrid>
      <w:tr w:rsidR="008429E1" w:rsidRPr="003D33C2" w:rsidDel="00F377FC" w14:paraId="32D49CCA" w14:textId="77390572" w:rsidTr="00A56584">
        <w:trPr>
          <w:del w:id="200" w:author="Coilin" w:date="2016-03-24T15:55:00Z"/>
        </w:trPr>
        <w:tc>
          <w:tcPr>
            <w:tcW w:w="695" w:type="dxa"/>
            <w:tcBorders>
              <w:top w:val="single" w:sz="2" w:space="0" w:color="000000"/>
              <w:left w:val="single" w:sz="2" w:space="0" w:color="000000"/>
              <w:bottom w:val="single" w:sz="2" w:space="0" w:color="000000"/>
            </w:tcBorders>
            <w:tcMar>
              <w:top w:w="55" w:type="dxa"/>
              <w:left w:w="55" w:type="dxa"/>
              <w:bottom w:w="55" w:type="dxa"/>
              <w:right w:w="55" w:type="dxa"/>
            </w:tcMar>
          </w:tcPr>
          <w:p w14:paraId="25ED6E5E" w14:textId="02E920F7" w:rsidR="008429E1" w:rsidRPr="003D33C2" w:rsidDel="00F377FC" w:rsidRDefault="00C345A1" w:rsidP="00F377FC">
            <w:pPr>
              <w:pStyle w:val="Standard"/>
              <w:rPr>
                <w:del w:id="201" w:author="Coilin" w:date="2016-03-24T15:55:00Z"/>
                <w:rFonts w:asciiTheme="minorHAnsi" w:hAnsiTheme="minorHAnsi"/>
              </w:rPr>
              <w:pPrChange w:id="202" w:author="Coilin" w:date="2016-03-24T15:55:00Z">
                <w:pPr>
                  <w:pStyle w:val="TableContents"/>
                  <w:jc w:val="center"/>
                </w:pPr>
              </w:pPrChange>
            </w:pPr>
            <w:del w:id="203" w:author="Coilin" w:date="2016-03-24T15:55:00Z">
              <w:r w:rsidRPr="003D33C2" w:rsidDel="00F377FC">
                <w:rPr>
                  <w:rFonts w:asciiTheme="minorHAnsi" w:hAnsiTheme="minorHAnsi"/>
                </w:rPr>
                <w:delText>Haul</w:delText>
              </w:r>
            </w:del>
          </w:p>
        </w:tc>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tcPr>
          <w:p w14:paraId="20AFD08F" w14:textId="4AB8834E" w:rsidR="008429E1" w:rsidRPr="003D33C2" w:rsidDel="00F377FC" w:rsidRDefault="00C345A1" w:rsidP="00F377FC">
            <w:pPr>
              <w:pStyle w:val="Standard"/>
              <w:rPr>
                <w:del w:id="204" w:author="Coilin" w:date="2016-03-24T15:55:00Z"/>
                <w:rFonts w:asciiTheme="minorHAnsi" w:hAnsiTheme="minorHAnsi"/>
              </w:rPr>
              <w:pPrChange w:id="205" w:author="Coilin" w:date="2016-03-24T15:55:00Z">
                <w:pPr>
                  <w:pStyle w:val="TableContents"/>
                  <w:jc w:val="center"/>
                </w:pPr>
              </w:pPrChange>
            </w:pPr>
            <w:del w:id="206" w:author="Coilin" w:date="2016-03-24T15:55:00Z">
              <w:r w:rsidRPr="003D33C2" w:rsidDel="00F377FC">
                <w:rPr>
                  <w:rFonts w:asciiTheme="minorHAnsi" w:hAnsiTheme="minorHAnsi"/>
                </w:rPr>
                <w:delText>Port outside</w:delText>
              </w:r>
            </w:del>
          </w:p>
        </w:tc>
        <w:tc>
          <w:tcPr>
            <w:tcW w:w="11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3E0D192" w14:textId="3615A3C8" w:rsidR="008429E1" w:rsidRPr="003D33C2" w:rsidDel="00F377FC" w:rsidRDefault="00C345A1" w:rsidP="00F377FC">
            <w:pPr>
              <w:pStyle w:val="Standard"/>
              <w:rPr>
                <w:del w:id="207" w:author="Coilin" w:date="2016-03-24T15:55:00Z"/>
                <w:rFonts w:asciiTheme="minorHAnsi" w:hAnsiTheme="minorHAnsi"/>
              </w:rPr>
              <w:pPrChange w:id="208" w:author="Coilin" w:date="2016-03-24T15:55:00Z">
                <w:pPr>
                  <w:pStyle w:val="TableContents"/>
                  <w:jc w:val="center"/>
                </w:pPr>
              </w:pPrChange>
            </w:pPr>
            <w:del w:id="209" w:author="Coilin" w:date="2016-03-24T15:55:00Z">
              <w:r w:rsidRPr="003D33C2" w:rsidDel="00F377FC">
                <w:rPr>
                  <w:rFonts w:asciiTheme="minorHAnsi" w:hAnsiTheme="minorHAnsi"/>
                </w:rPr>
                <w:delText>Port Inside</w:delText>
              </w:r>
            </w:del>
          </w:p>
        </w:tc>
      </w:tr>
      <w:tr w:rsidR="008429E1" w:rsidRPr="003D33C2" w:rsidDel="00F377FC" w14:paraId="5F2061C7" w14:textId="7CBDABF9" w:rsidTr="00A56584">
        <w:trPr>
          <w:del w:id="210" w:author="Coilin" w:date="2016-03-24T15:55:00Z"/>
        </w:trPr>
        <w:tc>
          <w:tcPr>
            <w:tcW w:w="695" w:type="dxa"/>
            <w:tcBorders>
              <w:left w:val="single" w:sz="2" w:space="0" w:color="000000"/>
              <w:bottom w:val="single" w:sz="2" w:space="0" w:color="000000"/>
            </w:tcBorders>
            <w:tcMar>
              <w:top w:w="55" w:type="dxa"/>
              <w:left w:w="55" w:type="dxa"/>
              <w:bottom w:w="55" w:type="dxa"/>
              <w:right w:w="55" w:type="dxa"/>
            </w:tcMar>
          </w:tcPr>
          <w:p w14:paraId="218FC78D" w14:textId="5B866E7E" w:rsidR="008429E1" w:rsidRPr="003D33C2" w:rsidDel="00F377FC" w:rsidRDefault="00C345A1" w:rsidP="00F377FC">
            <w:pPr>
              <w:pStyle w:val="Standard"/>
              <w:rPr>
                <w:del w:id="211" w:author="Coilin" w:date="2016-03-24T15:55:00Z"/>
                <w:rFonts w:asciiTheme="minorHAnsi" w:hAnsiTheme="minorHAnsi"/>
              </w:rPr>
              <w:pPrChange w:id="212" w:author="Coilin" w:date="2016-03-24T15:55:00Z">
                <w:pPr>
                  <w:pStyle w:val="TableContents"/>
                  <w:jc w:val="center"/>
                </w:pPr>
              </w:pPrChange>
            </w:pPr>
            <w:del w:id="213" w:author="Coilin" w:date="2016-03-24T15:55:00Z">
              <w:r w:rsidRPr="003D33C2" w:rsidDel="00F377FC">
                <w:rPr>
                  <w:rFonts w:asciiTheme="minorHAnsi" w:hAnsiTheme="minorHAnsi"/>
                </w:rPr>
                <w:delText>1</w:delText>
              </w:r>
            </w:del>
          </w:p>
        </w:tc>
        <w:tc>
          <w:tcPr>
            <w:tcW w:w="1134" w:type="dxa"/>
            <w:tcBorders>
              <w:left w:val="single" w:sz="2" w:space="0" w:color="000000"/>
              <w:bottom w:val="single" w:sz="2" w:space="0" w:color="000000"/>
            </w:tcBorders>
            <w:tcMar>
              <w:top w:w="55" w:type="dxa"/>
              <w:left w:w="55" w:type="dxa"/>
              <w:bottom w:w="55" w:type="dxa"/>
              <w:right w:w="55" w:type="dxa"/>
            </w:tcMar>
          </w:tcPr>
          <w:p w14:paraId="23E741B8" w14:textId="5A29BA74" w:rsidR="008429E1" w:rsidRPr="003D33C2" w:rsidDel="00F377FC" w:rsidRDefault="00C345A1" w:rsidP="00F377FC">
            <w:pPr>
              <w:pStyle w:val="Standard"/>
              <w:rPr>
                <w:del w:id="214" w:author="Coilin" w:date="2016-03-24T15:55:00Z"/>
                <w:rFonts w:asciiTheme="minorHAnsi" w:hAnsiTheme="minorHAnsi"/>
              </w:rPr>
              <w:pPrChange w:id="215" w:author="Coilin" w:date="2016-03-24T15:55:00Z">
                <w:pPr>
                  <w:pStyle w:val="TableContents"/>
                  <w:jc w:val="center"/>
                </w:pPr>
              </w:pPrChange>
            </w:pPr>
            <w:del w:id="216" w:author="Coilin" w:date="2016-03-24T15:55:00Z">
              <w:r w:rsidRPr="003D33C2" w:rsidDel="00F377FC">
                <w:rPr>
                  <w:rFonts w:asciiTheme="minorHAnsi" w:hAnsiTheme="minorHAnsi"/>
                </w:rPr>
                <w:delText>70mm</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D0ECFB" w14:textId="54B69D4E" w:rsidR="008429E1" w:rsidRPr="003D33C2" w:rsidDel="00F377FC" w:rsidRDefault="00C345A1" w:rsidP="00F377FC">
            <w:pPr>
              <w:pStyle w:val="Standard"/>
              <w:rPr>
                <w:del w:id="217" w:author="Coilin" w:date="2016-03-24T15:55:00Z"/>
                <w:rFonts w:asciiTheme="minorHAnsi" w:hAnsiTheme="minorHAnsi"/>
              </w:rPr>
              <w:pPrChange w:id="218" w:author="Coilin" w:date="2016-03-24T15:55:00Z">
                <w:pPr>
                  <w:pStyle w:val="TableContents"/>
                  <w:jc w:val="center"/>
                </w:pPr>
              </w:pPrChange>
            </w:pPr>
            <w:del w:id="219" w:author="Coilin" w:date="2016-03-24T15:55:00Z">
              <w:r w:rsidRPr="003D33C2" w:rsidDel="00F377FC">
                <w:rPr>
                  <w:rFonts w:asciiTheme="minorHAnsi" w:hAnsiTheme="minorHAnsi"/>
                </w:rPr>
                <w:delText>80mm</w:delText>
              </w:r>
            </w:del>
          </w:p>
        </w:tc>
      </w:tr>
      <w:tr w:rsidR="008429E1" w:rsidRPr="003D33C2" w:rsidDel="00F377FC" w14:paraId="5D4466CB" w14:textId="564CE9B4" w:rsidTr="00A56584">
        <w:trPr>
          <w:del w:id="220" w:author="Coilin" w:date="2016-03-24T15:55:00Z"/>
        </w:trPr>
        <w:tc>
          <w:tcPr>
            <w:tcW w:w="695" w:type="dxa"/>
            <w:tcBorders>
              <w:left w:val="single" w:sz="2" w:space="0" w:color="000000"/>
              <w:bottom w:val="single" w:sz="2" w:space="0" w:color="000000"/>
            </w:tcBorders>
            <w:tcMar>
              <w:top w:w="55" w:type="dxa"/>
              <w:left w:w="55" w:type="dxa"/>
              <w:bottom w:w="55" w:type="dxa"/>
              <w:right w:w="55" w:type="dxa"/>
            </w:tcMar>
          </w:tcPr>
          <w:p w14:paraId="7853EE39" w14:textId="00F33E18" w:rsidR="008429E1" w:rsidRPr="003D33C2" w:rsidDel="00F377FC" w:rsidRDefault="00C345A1" w:rsidP="00F377FC">
            <w:pPr>
              <w:pStyle w:val="Standard"/>
              <w:rPr>
                <w:del w:id="221" w:author="Coilin" w:date="2016-03-24T15:55:00Z"/>
                <w:rFonts w:asciiTheme="minorHAnsi" w:hAnsiTheme="minorHAnsi"/>
              </w:rPr>
              <w:pPrChange w:id="222" w:author="Coilin" w:date="2016-03-24T15:55:00Z">
                <w:pPr>
                  <w:pStyle w:val="TableContents"/>
                  <w:jc w:val="center"/>
                </w:pPr>
              </w:pPrChange>
            </w:pPr>
            <w:del w:id="223" w:author="Coilin" w:date="2016-03-24T15:55:00Z">
              <w:r w:rsidRPr="003D33C2" w:rsidDel="00F377FC">
                <w:rPr>
                  <w:rFonts w:asciiTheme="minorHAnsi" w:hAnsiTheme="minorHAnsi"/>
                </w:rPr>
                <w:delText>2</w:delText>
              </w:r>
            </w:del>
          </w:p>
        </w:tc>
        <w:tc>
          <w:tcPr>
            <w:tcW w:w="1134" w:type="dxa"/>
            <w:tcBorders>
              <w:left w:val="single" w:sz="2" w:space="0" w:color="000000"/>
              <w:bottom w:val="single" w:sz="2" w:space="0" w:color="000000"/>
            </w:tcBorders>
            <w:tcMar>
              <w:top w:w="55" w:type="dxa"/>
              <w:left w:w="55" w:type="dxa"/>
              <w:bottom w:w="55" w:type="dxa"/>
              <w:right w:w="55" w:type="dxa"/>
            </w:tcMar>
          </w:tcPr>
          <w:p w14:paraId="46E7063B" w14:textId="71AD7276" w:rsidR="008429E1" w:rsidRPr="003D33C2" w:rsidDel="00F377FC" w:rsidRDefault="00C345A1" w:rsidP="00F377FC">
            <w:pPr>
              <w:pStyle w:val="Standard"/>
              <w:rPr>
                <w:del w:id="224" w:author="Coilin" w:date="2016-03-24T15:55:00Z"/>
                <w:rFonts w:asciiTheme="minorHAnsi" w:hAnsiTheme="minorHAnsi"/>
              </w:rPr>
              <w:pPrChange w:id="225" w:author="Coilin" w:date="2016-03-24T15:55:00Z">
                <w:pPr>
                  <w:pStyle w:val="TableContents"/>
                  <w:jc w:val="center"/>
                </w:pPr>
              </w:pPrChange>
            </w:pPr>
            <w:del w:id="226" w:author="Coilin" w:date="2016-03-24T15:55:00Z">
              <w:r w:rsidRPr="003D33C2" w:rsidDel="00F377FC">
                <w:rPr>
                  <w:rFonts w:asciiTheme="minorHAnsi" w:hAnsiTheme="minorHAnsi"/>
                </w:rPr>
                <w:delText>100mm</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E6D349" w14:textId="607A7E52" w:rsidR="008429E1" w:rsidRPr="003D33C2" w:rsidDel="00F377FC" w:rsidRDefault="00C345A1" w:rsidP="00F377FC">
            <w:pPr>
              <w:pStyle w:val="Standard"/>
              <w:rPr>
                <w:del w:id="227" w:author="Coilin" w:date="2016-03-24T15:55:00Z"/>
                <w:rFonts w:asciiTheme="minorHAnsi" w:hAnsiTheme="minorHAnsi"/>
              </w:rPr>
              <w:pPrChange w:id="228" w:author="Coilin" w:date="2016-03-24T15:55:00Z">
                <w:pPr>
                  <w:pStyle w:val="TableContents"/>
                  <w:jc w:val="center"/>
                </w:pPr>
              </w:pPrChange>
            </w:pPr>
            <w:del w:id="229" w:author="Coilin" w:date="2016-03-24T15:55:00Z">
              <w:r w:rsidRPr="003D33C2" w:rsidDel="00F377FC">
                <w:rPr>
                  <w:rFonts w:asciiTheme="minorHAnsi" w:hAnsiTheme="minorHAnsi"/>
                </w:rPr>
                <w:delText>90mm</w:delText>
              </w:r>
            </w:del>
          </w:p>
        </w:tc>
      </w:tr>
      <w:tr w:rsidR="008429E1" w:rsidRPr="003D33C2" w:rsidDel="00F377FC" w14:paraId="21BA3FC8" w14:textId="0EE7B38A" w:rsidTr="00A56584">
        <w:trPr>
          <w:del w:id="230" w:author="Coilin" w:date="2016-03-24T15:55:00Z"/>
        </w:trPr>
        <w:tc>
          <w:tcPr>
            <w:tcW w:w="695" w:type="dxa"/>
            <w:tcBorders>
              <w:left w:val="single" w:sz="2" w:space="0" w:color="000000"/>
              <w:bottom w:val="single" w:sz="2" w:space="0" w:color="000000"/>
            </w:tcBorders>
            <w:tcMar>
              <w:top w:w="55" w:type="dxa"/>
              <w:left w:w="55" w:type="dxa"/>
              <w:bottom w:w="55" w:type="dxa"/>
              <w:right w:w="55" w:type="dxa"/>
            </w:tcMar>
          </w:tcPr>
          <w:p w14:paraId="24285A55" w14:textId="4319432D" w:rsidR="008429E1" w:rsidRPr="003D33C2" w:rsidDel="00F377FC" w:rsidRDefault="00C345A1" w:rsidP="00F377FC">
            <w:pPr>
              <w:pStyle w:val="Standard"/>
              <w:rPr>
                <w:del w:id="231" w:author="Coilin" w:date="2016-03-24T15:55:00Z"/>
                <w:rFonts w:asciiTheme="minorHAnsi" w:hAnsiTheme="minorHAnsi"/>
              </w:rPr>
              <w:pPrChange w:id="232" w:author="Coilin" w:date="2016-03-24T15:55:00Z">
                <w:pPr>
                  <w:pStyle w:val="TableContents"/>
                  <w:jc w:val="center"/>
                </w:pPr>
              </w:pPrChange>
            </w:pPr>
            <w:del w:id="233" w:author="Coilin" w:date="2016-03-24T15:55:00Z">
              <w:r w:rsidRPr="003D33C2" w:rsidDel="00F377FC">
                <w:rPr>
                  <w:rFonts w:asciiTheme="minorHAnsi" w:hAnsiTheme="minorHAnsi"/>
                </w:rPr>
                <w:delText>3</w:delText>
              </w:r>
            </w:del>
          </w:p>
        </w:tc>
        <w:tc>
          <w:tcPr>
            <w:tcW w:w="1134" w:type="dxa"/>
            <w:tcBorders>
              <w:left w:val="single" w:sz="2" w:space="0" w:color="000000"/>
              <w:bottom w:val="single" w:sz="2" w:space="0" w:color="000000"/>
            </w:tcBorders>
            <w:tcMar>
              <w:top w:w="55" w:type="dxa"/>
              <w:left w:w="55" w:type="dxa"/>
              <w:bottom w:w="55" w:type="dxa"/>
              <w:right w:w="55" w:type="dxa"/>
            </w:tcMar>
          </w:tcPr>
          <w:p w14:paraId="3B1E2786" w14:textId="2A5FA983" w:rsidR="008429E1" w:rsidRPr="003D33C2" w:rsidDel="00F377FC" w:rsidRDefault="00C345A1" w:rsidP="00F377FC">
            <w:pPr>
              <w:pStyle w:val="Standard"/>
              <w:rPr>
                <w:del w:id="234" w:author="Coilin" w:date="2016-03-24T15:55:00Z"/>
                <w:rFonts w:asciiTheme="minorHAnsi" w:hAnsiTheme="minorHAnsi"/>
              </w:rPr>
              <w:pPrChange w:id="235" w:author="Coilin" w:date="2016-03-24T15:55:00Z">
                <w:pPr>
                  <w:pStyle w:val="TableContents"/>
                  <w:jc w:val="center"/>
                </w:pPr>
              </w:pPrChange>
            </w:pPr>
            <w:del w:id="236" w:author="Coilin" w:date="2016-03-24T15:55:00Z">
              <w:r w:rsidRPr="003D33C2" w:rsidDel="00F377FC">
                <w:rPr>
                  <w:rFonts w:asciiTheme="minorHAnsi" w:hAnsiTheme="minorHAnsi"/>
                </w:rPr>
                <w:delText>90mm</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DF25CF" w14:textId="3EE26920" w:rsidR="008429E1" w:rsidRPr="003D33C2" w:rsidDel="00F377FC" w:rsidRDefault="00C345A1" w:rsidP="00F377FC">
            <w:pPr>
              <w:pStyle w:val="Standard"/>
              <w:rPr>
                <w:del w:id="237" w:author="Coilin" w:date="2016-03-24T15:55:00Z"/>
                <w:rFonts w:asciiTheme="minorHAnsi" w:hAnsiTheme="minorHAnsi"/>
              </w:rPr>
              <w:pPrChange w:id="238" w:author="Coilin" w:date="2016-03-24T15:55:00Z">
                <w:pPr>
                  <w:pStyle w:val="TableContents"/>
                  <w:jc w:val="center"/>
                </w:pPr>
              </w:pPrChange>
            </w:pPr>
            <w:del w:id="239" w:author="Coilin" w:date="2016-03-24T15:55:00Z">
              <w:r w:rsidRPr="003D33C2" w:rsidDel="00F377FC">
                <w:rPr>
                  <w:rFonts w:asciiTheme="minorHAnsi" w:hAnsiTheme="minorHAnsi"/>
                </w:rPr>
                <w:delText>70mm</w:delText>
              </w:r>
            </w:del>
          </w:p>
        </w:tc>
      </w:tr>
      <w:tr w:rsidR="008429E1" w:rsidRPr="003D33C2" w:rsidDel="00F377FC" w14:paraId="778D2940" w14:textId="2C31CFB3" w:rsidTr="00A56584">
        <w:trPr>
          <w:del w:id="240" w:author="Coilin" w:date="2016-03-24T15:55:00Z"/>
        </w:trPr>
        <w:tc>
          <w:tcPr>
            <w:tcW w:w="695" w:type="dxa"/>
            <w:tcBorders>
              <w:left w:val="single" w:sz="2" w:space="0" w:color="000000"/>
              <w:bottom w:val="single" w:sz="2" w:space="0" w:color="000000"/>
            </w:tcBorders>
            <w:tcMar>
              <w:top w:w="55" w:type="dxa"/>
              <w:left w:w="55" w:type="dxa"/>
              <w:bottom w:w="55" w:type="dxa"/>
              <w:right w:w="55" w:type="dxa"/>
            </w:tcMar>
          </w:tcPr>
          <w:p w14:paraId="012D9D5F" w14:textId="3BEACCC4" w:rsidR="008429E1" w:rsidRPr="003D33C2" w:rsidDel="00F377FC" w:rsidRDefault="00C345A1" w:rsidP="00F377FC">
            <w:pPr>
              <w:pStyle w:val="Standard"/>
              <w:rPr>
                <w:del w:id="241" w:author="Coilin" w:date="2016-03-24T15:55:00Z"/>
                <w:rFonts w:asciiTheme="minorHAnsi" w:hAnsiTheme="minorHAnsi"/>
              </w:rPr>
              <w:pPrChange w:id="242" w:author="Coilin" w:date="2016-03-24T15:55:00Z">
                <w:pPr>
                  <w:pStyle w:val="TableContents"/>
                  <w:jc w:val="center"/>
                </w:pPr>
              </w:pPrChange>
            </w:pPr>
            <w:del w:id="243" w:author="Coilin" w:date="2016-03-24T15:55:00Z">
              <w:r w:rsidRPr="003D33C2" w:rsidDel="00F377FC">
                <w:rPr>
                  <w:rFonts w:asciiTheme="minorHAnsi" w:hAnsiTheme="minorHAnsi"/>
                </w:rPr>
                <w:delText>4</w:delText>
              </w:r>
            </w:del>
          </w:p>
        </w:tc>
        <w:tc>
          <w:tcPr>
            <w:tcW w:w="1134" w:type="dxa"/>
            <w:tcBorders>
              <w:left w:val="single" w:sz="2" w:space="0" w:color="000000"/>
              <w:bottom w:val="single" w:sz="2" w:space="0" w:color="000000"/>
            </w:tcBorders>
            <w:tcMar>
              <w:top w:w="55" w:type="dxa"/>
              <w:left w:w="55" w:type="dxa"/>
              <w:bottom w:w="55" w:type="dxa"/>
              <w:right w:w="55" w:type="dxa"/>
            </w:tcMar>
          </w:tcPr>
          <w:p w14:paraId="4DFB0473" w14:textId="54250BF0" w:rsidR="008429E1" w:rsidRPr="003D33C2" w:rsidDel="00F377FC" w:rsidRDefault="00C345A1" w:rsidP="00F377FC">
            <w:pPr>
              <w:pStyle w:val="Standard"/>
              <w:rPr>
                <w:del w:id="244" w:author="Coilin" w:date="2016-03-24T15:55:00Z"/>
                <w:rFonts w:asciiTheme="minorHAnsi" w:hAnsiTheme="minorHAnsi"/>
              </w:rPr>
              <w:pPrChange w:id="245" w:author="Coilin" w:date="2016-03-24T15:55:00Z">
                <w:pPr>
                  <w:pStyle w:val="TableContents"/>
                  <w:jc w:val="center"/>
                </w:pPr>
              </w:pPrChange>
            </w:pPr>
            <w:del w:id="246" w:author="Coilin" w:date="2016-03-24T15:55:00Z">
              <w:r w:rsidRPr="003D33C2" w:rsidDel="00F377FC">
                <w:rPr>
                  <w:rFonts w:asciiTheme="minorHAnsi" w:hAnsiTheme="minorHAnsi"/>
                </w:rPr>
                <w:delText>80mm</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E69FCC" w14:textId="59FBCE9A" w:rsidR="008429E1" w:rsidRPr="003D33C2" w:rsidDel="00F377FC" w:rsidRDefault="00C345A1" w:rsidP="00F377FC">
            <w:pPr>
              <w:pStyle w:val="Standard"/>
              <w:rPr>
                <w:del w:id="247" w:author="Coilin" w:date="2016-03-24T15:55:00Z"/>
                <w:rFonts w:asciiTheme="minorHAnsi" w:hAnsiTheme="minorHAnsi"/>
              </w:rPr>
              <w:pPrChange w:id="248" w:author="Coilin" w:date="2016-03-24T15:55:00Z">
                <w:pPr>
                  <w:pStyle w:val="TableContents"/>
                  <w:jc w:val="center"/>
                </w:pPr>
              </w:pPrChange>
            </w:pPr>
            <w:del w:id="249" w:author="Coilin" w:date="2016-03-24T15:55:00Z">
              <w:r w:rsidRPr="003D33C2" w:rsidDel="00F377FC">
                <w:rPr>
                  <w:rFonts w:asciiTheme="minorHAnsi" w:hAnsiTheme="minorHAnsi"/>
                </w:rPr>
                <w:delText>100mm</w:delText>
              </w:r>
            </w:del>
          </w:p>
        </w:tc>
      </w:tr>
      <w:tr w:rsidR="008429E1" w:rsidRPr="003D33C2" w:rsidDel="00F377FC" w14:paraId="0D2B2BC5" w14:textId="66397E72" w:rsidTr="00A56584">
        <w:trPr>
          <w:del w:id="250" w:author="Coilin" w:date="2016-03-24T15:55:00Z"/>
        </w:trPr>
        <w:tc>
          <w:tcPr>
            <w:tcW w:w="695" w:type="dxa"/>
            <w:tcBorders>
              <w:left w:val="single" w:sz="2" w:space="0" w:color="000000"/>
              <w:bottom w:val="single" w:sz="2" w:space="0" w:color="000000"/>
            </w:tcBorders>
            <w:tcMar>
              <w:top w:w="55" w:type="dxa"/>
              <w:left w:w="55" w:type="dxa"/>
              <w:bottom w:w="55" w:type="dxa"/>
              <w:right w:w="55" w:type="dxa"/>
            </w:tcMar>
          </w:tcPr>
          <w:p w14:paraId="7D747BC6" w14:textId="44256F4E" w:rsidR="008429E1" w:rsidRPr="003D33C2" w:rsidDel="00F377FC" w:rsidRDefault="00C345A1" w:rsidP="00F377FC">
            <w:pPr>
              <w:pStyle w:val="Standard"/>
              <w:rPr>
                <w:del w:id="251" w:author="Coilin" w:date="2016-03-24T15:55:00Z"/>
                <w:rFonts w:asciiTheme="minorHAnsi" w:hAnsiTheme="minorHAnsi"/>
              </w:rPr>
              <w:pPrChange w:id="252" w:author="Coilin" w:date="2016-03-24T15:55:00Z">
                <w:pPr>
                  <w:pStyle w:val="TableContents"/>
                  <w:jc w:val="center"/>
                </w:pPr>
              </w:pPrChange>
            </w:pPr>
            <w:del w:id="253" w:author="Coilin" w:date="2016-03-24T15:55:00Z">
              <w:r w:rsidRPr="003D33C2" w:rsidDel="00F377FC">
                <w:rPr>
                  <w:rFonts w:asciiTheme="minorHAnsi" w:hAnsiTheme="minorHAnsi"/>
                </w:rPr>
                <w:delText>5</w:delText>
              </w:r>
            </w:del>
          </w:p>
        </w:tc>
        <w:tc>
          <w:tcPr>
            <w:tcW w:w="1134" w:type="dxa"/>
            <w:tcBorders>
              <w:left w:val="single" w:sz="2" w:space="0" w:color="000000"/>
              <w:bottom w:val="single" w:sz="2" w:space="0" w:color="000000"/>
            </w:tcBorders>
            <w:tcMar>
              <w:top w:w="55" w:type="dxa"/>
              <w:left w:w="55" w:type="dxa"/>
              <w:bottom w:w="55" w:type="dxa"/>
              <w:right w:w="55" w:type="dxa"/>
            </w:tcMar>
          </w:tcPr>
          <w:p w14:paraId="78BD6120" w14:textId="0E40C878" w:rsidR="008429E1" w:rsidRPr="003D33C2" w:rsidDel="00F377FC" w:rsidRDefault="00C345A1" w:rsidP="00F377FC">
            <w:pPr>
              <w:pStyle w:val="Standard"/>
              <w:rPr>
                <w:del w:id="254" w:author="Coilin" w:date="2016-03-24T15:55:00Z"/>
                <w:rFonts w:asciiTheme="minorHAnsi" w:hAnsiTheme="minorHAnsi"/>
              </w:rPr>
              <w:pPrChange w:id="255" w:author="Coilin" w:date="2016-03-24T15:55:00Z">
                <w:pPr>
                  <w:pStyle w:val="TableContents"/>
                  <w:jc w:val="center"/>
                </w:pPr>
              </w:pPrChange>
            </w:pPr>
            <w:del w:id="256" w:author="Coilin" w:date="2016-03-24T15:55:00Z">
              <w:r w:rsidRPr="003D33C2" w:rsidDel="00F377FC">
                <w:rPr>
                  <w:rFonts w:asciiTheme="minorHAnsi" w:hAnsiTheme="minorHAnsi"/>
                </w:rPr>
                <w:delText>70mm</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43EEC1" w14:textId="41188F2D" w:rsidR="008429E1" w:rsidRPr="003D33C2" w:rsidDel="00F377FC" w:rsidRDefault="00C345A1" w:rsidP="00F377FC">
            <w:pPr>
              <w:pStyle w:val="Standard"/>
              <w:rPr>
                <w:del w:id="257" w:author="Coilin" w:date="2016-03-24T15:55:00Z"/>
                <w:rFonts w:asciiTheme="minorHAnsi" w:hAnsiTheme="minorHAnsi"/>
              </w:rPr>
              <w:pPrChange w:id="258" w:author="Coilin" w:date="2016-03-24T15:55:00Z">
                <w:pPr>
                  <w:pStyle w:val="TableContents"/>
                  <w:jc w:val="center"/>
                </w:pPr>
              </w:pPrChange>
            </w:pPr>
            <w:del w:id="259" w:author="Coilin" w:date="2016-03-24T15:55:00Z">
              <w:r w:rsidRPr="003D33C2" w:rsidDel="00F377FC">
                <w:rPr>
                  <w:rFonts w:asciiTheme="minorHAnsi" w:hAnsiTheme="minorHAnsi"/>
                </w:rPr>
                <w:delText>90mm</w:delText>
              </w:r>
            </w:del>
          </w:p>
        </w:tc>
      </w:tr>
      <w:tr w:rsidR="008429E1" w:rsidRPr="003D33C2" w:rsidDel="00F377FC" w14:paraId="0689B534" w14:textId="6E33937D" w:rsidTr="00A56584">
        <w:trPr>
          <w:del w:id="260" w:author="Coilin" w:date="2016-03-24T15:55:00Z"/>
        </w:trPr>
        <w:tc>
          <w:tcPr>
            <w:tcW w:w="695" w:type="dxa"/>
            <w:tcBorders>
              <w:left w:val="single" w:sz="2" w:space="0" w:color="000000"/>
              <w:bottom w:val="single" w:sz="2" w:space="0" w:color="000000"/>
            </w:tcBorders>
            <w:tcMar>
              <w:top w:w="55" w:type="dxa"/>
              <w:left w:w="55" w:type="dxa"/>
              <w:bottom w:w="55" w:type="dxa"/>
              <w:right w:w="55" w:type="dxa"/>
            </w:tcMar>
          </w:tcPr>
          <w:p w14:paraId="4C3AED3F" w14:textId="22D2F427" w:rsidR="008429E1" w:rsidRPr="003D33C2" w:rsidDel="00F377FC" w:rsidRDefault="00C345A1" w:rsidP="00F377FC">
            <w:pPr>
              <w:pStyle w:val="Standard"/>
              <w:rPr>
                <w:del w:id="261" w:author="Coilin" w:date="2016-03-24T15:55:00Z"/>
                <w:rFonts w:asciiTheme="minorHAnsi" w:hAnsiTheme="minorHAnsi"/>
              </w:rPr>
              <w:pPrChange w:id="262" w:author="Coilin" w:date="2016-03-24T15:55:00Z">
                <w:pPr>
                  <w:pStyle w:val="TableContents"/>
                  <w:jc w:val="center"/>
                </w:pPr>
              </w:pPrChange>
            </w:pPr>
            <w:del w:id="263" w:author="Coilin" w:date="2016-03-24T15:55:00Z">
              <w:r w:rsidRPr="003D33C2" w:rsidDel="00F377FC">
                <w:rPr>
                  <w:rFonts w:asciiTheme="minorHAnsi" w:hAnsiTheme="minorHAnsi"/>
                </w:rPr>
                <w:delText>.</w:delText>
              </w:r>
            </w:del>
          </w:p>
        </w:tc>
        <w:tc>
          <w:tcPr>
            <w:tcW w:w="1134" w:type="dxa"/>
            <w:tcBorders>
              <w:left w:val="single" w:sz="2" w:space="0" w:color="000000"/>
              <w:bottom w:val="single" w:sz="2" w:space="0" w:color="000000"/>
            </w:tcBorders>
            <w:tcMar>
              <w:top w:w="55" w:type="dxa"/>
              <w:left w:w="55" w:type="dxa"/>
              <w:bottom w:w="55" w:type="dxa"/>
              <w:right w:w="55" w:type="dxa"/>
            </w:tcMar>
          </w:tcPr>
          <w:p w14:paraId="0BAC6B12" w14:textId="53803C28" w:rsidR="008429E1" w:rsidRPr="003D33C2" w:rsidDel="00F377FC" w:rsidRDefault="00C345A1" w:rsidP="00F377FC">
            <w:pPr>
              <w:pStyle w:val="Standard"/>
              <w:rPr>
                <w:del w:id="264" w:author="Coilin" w:date="2016-03-24T15:55:00Z"/>
                <w:rFonts w:asciiTheme="minorHAnsi" w:hAnsiTheme="minorHAnsi"/>
              </w:rPr>
              <w:pPrChange w:id="265" w:author="Coilin" w:date="2016-03-24T15:55:00Z">
                <w:pPr>
                  <w:pStyle w:val="TableContents"/>
                  <w:jc w:val="center"/>
                </w:pPr>
              </w:pPrChange>
            </w:pPr>
            <w:del w:id="266" w:author="Coilin" w:date="2016-03-24T15:55:00Z">
              <w:r w:rsidRPr="003D33C2" w:rsidDel="00F377FC">
                <w:rPr>
                  <w:rFonts w:asciiTheme="minorHAnsi" w:hAnsiTheme="minorHAnsi"/>
                </w:rPr>
                <w:delText>.</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0945B91" w14:textId="3CB105AD" w:rsidR="008429E1" w:rsidRPr="003D33C2" w:rsidDel="00F377FC" w:rsidRDefault="00C345A1" w:rsidP="00F377FC">
            <w:pPr>
              <w:pStyle w:val="Standard"/>
              <w:rPr>
                <w:del w:id="267" w:author="Coilin" w:date="2016-03-24T15:55:00Z"/>
                <w:rFonts w:asciiTheme="minorHAnsi" w:hAnsiTheme="minorHAnsi"/>
              </w:rPr>
              <w:pPrChange w:id="268" w:author="Coilin" w:date="2016-03-24T15:55:00Z">
                <w:pPr>
                  <w:pStyle w:val="TableContents"/>
                  <w:jc w:val="center"/>
                </w:pPr>
              </w:pPrChange>
            </w:pPr>
            <w:del w:id="269" w:author="Coilin" w:date="2016-03-24T15:55:00Z">
              <w:r w:rsidRPr="003D33C2" w:rsidDel="00F377FC">
                <w:rPr>
                  <w:rFonts w:asciiTheme="minorHAnsi" w:hAnsiTheme="minorHAnsi"/>
                </w:rPr>
                <w:delText>.</w:delText>
              </w:r>
            </w:del>
          </w:p>
        </w:tc>
      </w:tr>
    </w:tbl>
    <w:p w14:paraId="6BF9322D" w14:textId="703C6C55" w:rsidR="008429E1" w:rsidRPr="003D33C2" w:rsidDel="00F377FC" w:rsidRDefault="00C345A1" w:rsidP="00F377FC">
      <w:pPr>
        <w:pStyle w:val="Standard"/>
        <w:rPr>
          <w:del w:id="270" w:author="Coilin" w:date="2016-03-24T15:55:00Z"/>
          <w:rFonts w:asciiTheme="minorHAnsi" w:hAnsiTheme="minorHAnsi"/>
          <w:i/>
          <w:iCs/>
        </w:rPr>
        <w:pPrChange w:id="271" w:author="Coilin" w:date="2016-03-24T15:55:00Z">
          <w:pPr>
            <w:pStyle w:val="Standard"/>
          </w:pPr>
        </w:pPrChange>
      </w:pPr>
      <w:del w:id="272" w:author="Coilin" w:date="2016-03-24T15:55:00Z">
        <w:r w:rsidRPr="003D33C2" w:rsidDel="00F377FC">
          <w:rPr>
            <w:rFonts w:asciiTheme="minorHAnsi" w:hAnsiTheme="minorHAnsi"/>
            <w:i/>
            <w:iCs/>
          </w:rPr>
          <w:delText xml:space="preserve">  To</w:delText>
        </w:r>
      </w:del>
    </w:p>
    <w:p w14:paraId="5206E195" w14:textId="5914E66C" w:rsidR="008429E1" w:rsidRPr="003D33C2" w:rsidDel="00F377FC" w:rsidRDefault="008429E1" w:rsidP="00F377FC">
      <w:pPr>
        <w:pStyle w:val="Standard"/>
        <w:rPr>
          <w:del w:id="273" w:author="Coilin" w:date="2016-03-24T15:55:00Z"/>
          <w:rFonts w:asciiTheme="minorHAnsi" w:hAnsiTheme="minorHAnsi"/>
          <w:i/>
          <w:iCs/>
        </w:rPr>
        <w:pPrChange w:id="274" w:author="Coilin" w:date="2016-03-24T15:55:00Z">
          <w:pPr>
            <w:pStyle w:val="Standard"/>
          </w:pPr>
        </w:pPrChange>
      </w:pPr>
    </w:p>
    <w:tbl>
      <w:tblPr>
        <w:tblW w:w="4381" w:type="dxa"/>
        <w:tblInd w:w="11" w:type="dxa"/>
        <w:tblLayout w:type="fixed"/>
        <w:tblCellMar>
          <w:left w:w="10" w:type="dxa"/>
          <w:right w:w="10" w:type="dxa"/>
        </w:tblCellMar>
        <w:tblLook w:val="0000" w:firstRow="0" w:lastRow="0" w:firstColumn="0" w:lastColumn="0" w:noHBand="0" w:noVBand="0"/>
      </w:tblPr>
      <w:tblGrid>
        <w:gridCol w:w="709"/>
        <w:gridCol w:w="837"/>
        <w:gridCol w:w="850"/>
        <w:gridCol w:w="851"/>
        <w:gridCol w:w="1134"/>
      </w:tblGrid>
      <w:tr w:rsidR="008429E1" w:rsidRPr="003D33C2" w:rsidDel="00F377FC" w14:paraId="48089F6E" w14:textId="7FC2947A" w:rsidTr="00A56584">
        <w:trPr>
          <w:del w:id="275" w:author="Coilin" w:date="2016-03-24T15:55:00Z"/>
        </w:trPr>
        <w:tc>
          <w:tcPr>
            <w:tcW w:w="709" w:type="dxa"/>
            <w:tcBorders>
              <w:top w:val="single" w:sz="2" w:space="0" w:color="000000"/>
              <w:left w:val="single" w:sz="2" w:space="0" w:color="000000"/>
              <w:bottom w:val="single" w:sz="2" w:space="0" w:color="000000"/>
            </w:tcBorders>
            <w:tcMar>
              <w:top w:w="55" w:type="dxa"/>
              <w:left w:w="55" w:type="dxa"/>
              <w:bottom w:w="55" w:type="dxa"/>
              <w:right w:w="55" w:type="dxa"/>
            </w:tcMar>
          </w:tcPr>
          <w:p w14:paraId="6D08E712" w14:textId="40646054" w:rsidR="008429E1" w:rsidRPr="003D33C2" w:rsidDel="00F377FC" w:rsidRDefault="00C345A1" w:rsidP="00F377FC">
            <w:pPr>
              <w:pStyle w:val="Standard"/>
              <w:rPr>
                <w:del w:id="276" w:author="Coilin" w:date="2016-03-24T15:55:00Z"/>
                <w:rFonts w:asciiTheme="minorHAnsi" w:hAnsiTheme="minorHAnsi"/>
              </w:rPr>
              <w:pPrChange w:id="277" w:author="Coilin" w:date="2016-03-24T15:55:00Z">
                <w:pPr>
                  <w:pStyle w:val="TableContents"/>
                  <w:jc w:val="center"/>
                </w:pPr>
              </w:pPrChange>
            </w:pPr>
            <w:del w:id="278" w:author="Coilin" w:date="2016-03-24T15:55:00Z">
              <w:r w:rsidRPr="003D33C2" w:rsidDel="00F377FC">
                <w:rPr>
                  <w:rFonts w:asciiTheme="minorHAnsi" w:hAnsiTheme="minorHAnsi"/>
                </w:rPr>
                <w:delText>Haul</w:delText>
              </w:r>
            </w:del>
          </w:p>
        </w:tc>
        <w:tc>
          <w:tcPr>
            <w:tcW w:w="3672"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995847F" w14:textId="03F2415F" w:rsidR="008429E1" w:rsidRPr="003D33C2" w:rsidDel="00F377FC" w:rsidRDefault="00C345A1" w:rsidP="00F377FC">
            <w:pPr>
              <w:pStyle w:val="Standard"/>
              <w:rPr>
                <w:del w:id="279" w:author="Coilin" w:date="2016-03-24T15:55:00Z"/>
                <w:rFonts w:asciiTheme="minorHAnsi" w:hAnsiTheme="minorHAnsi"/>
              </w:rPr>
              <w:pPrChange w:id="280" w:author="Coilin" w:date="2016-03-24T15:55:00Z">
                <w:pPr>
                  <w:pStyle w:val="TableContents"/>
                  <w:jc w:val="center"/>
                </w:pPr>
              </w:pPrChange>
            </w:pPr>
            <w:del w:id="281" w:author="Coilin" w:date="2016-03-24T15:55:00Z">
              <w:r w:rsidRPr="003D33C2" w:rsidDel="00F377FC">
                <w:rPr>
                  <w:rFonts w:asciiTheme="minorHAnsi" w:hAnsiTheme="minorHAnsi"/>
                </w:rPr>
                <w:delText>Port outside</w:delText>
              </w:r>
            </w:del>
          </w:p>
        </w:tc>
      </w:tr>
      <w:tr w:rsidR="008429E1" w:rsidRPr="003D33C2" w:rsidDel="00F377FC" w14:paraId="426A9D37" w14:textId="04AF04DE" w:rsidTr="00A56584">
        <w:trPr>
          <w:del w:id="282" w:author="Coilin" w:date="2016-03-24T15:55:00Z"/>
        </w:trPr>
        <w:tc>
          <w:tcPr>
            <w:tcW w:w="709" w:type="dxa"/>
            <w:tcBorders>
              <w:left w:val="single" w:sz="2" w:space="0" w:color="000000"/>
              <w:bottom w:val="single" w:sz="2" w:space="0" w:color="000000"/>
            </w:tcBorders>
            <w:tcMar>
              <w:top w:w="55" w:type="dxa"/>
              <w:left w:w="55" w:type="dxa"/>
              <w:bottom w:w="55" w:type="dxa"/>
              <w:right w:w="55" w:type="dxa"/>
            </w:tcMar>
          </w:tcPr>
          <w:p w14:paraId="0DD907A5" w14:textId="66C70AA6" w:rsidR="008429E1" w:rsidRPr="003D33C2" w:rsidDel="00F377FC" w:rsidRDefault="008429E1" w:rsidP="00F377FC">
            <w:pPr>
              <w:pStyle w:val="Standard"/>
              <w:rPr>
                <w:del w:id="283" w:author="Coilin" w:date="2016-03-24T15:55:00Z"/>
                <w:rFonts w:asciiTheme="minorHAnsi" w:hAnsiTheme="minorHAnsi"/>
              </w:rPr>
              <w:pPrChange w:id="284" w:author="Coilin" w:date="2016-03-24T15:55:00Z">
                <w:pPr>
                  <w:pStyle w:val="TableContents"/>
                  <w:jc w:val="center"/>
                </w:pPr>
              </w:pPrChange>
            </w:pPr>
          </w:p>
        </w:tc>
        <w:tc>
          <w:tcPr>
            <w:tcW w:w="837" w:type="dxa"/>
            <w:tcBorders>
              <w:left w:val="single" w:sz="2" w:space="0" w:color="000000"/>
              <w:bottom w:val="single" w:sz="2" w:space="0" w:color="000000"/>
            </w:tcBorders>
            <w:tcMar>
              <w:top w:w="55" w:type="dxa"/>
              <w:left w:w="55" w:type="dxa"/>
              <w:bottom w:w="55" w:type="dxa"/>
              <w:right w:w="55" w:type="dxa"/>
            </w:tcMar>
          </w:tcPr>
          <w:p w14:paraId="5A06FFC2" w14:textId="2D7BB890" w:rsidR="008429E1" w:rsidRPr="003D33C2" w:rsidDel="00F377FC" w:rsidRDefault="00C345A1" w:rsidP="00F377FC">
            <w:pPr>
              <w:pStyle w:val="Standard"/>
              <w:rPr>
                <w:del w:id="285" w:author="Coilin" w:date="2016-03-24T15:55:00Z"/>
                <w:rFonts w:asciiTheme="minorHAnsi" w:hAnsiTheme="minorHAnsi"/>
              </w:rPr>
              <w:pPrChange w:id="286" w:author="Coilin" w:date="2016-03-24T15:55:00Z">
                <w:pPr>
                  <w:pStyle w:val="TableContents"/>
                  <w:jc w:val="center"/>
                </w:pPr>
              </w:pPrChange>
            </w:pPr>
            <w:del w:id="287" w:author="Coilin" w:date="2016-03-24T15:55:00Z">
              <w:r w:rsidRPr="003D33C2" w:rsidDel="00F377FC">
                <w:rPr>
                  <w:rFonts w:asciiTheme="minorHAnsi" w:hAnsiTheme="minorHAnsi"/>
                </w:rPr>
                <w:delText>70mm</w:delText>
              </w:r>
            </w:del>
          </w:p>
        </w:tc>
        <w:tc>
          <w:tcPr>
            <w:tcW w:w="850" w:type="dxa"/>
            <w:tcBorders>
              <w:left w:val="single" w:sz="2" w:space="0" w:color="000000"/>
              <w:bottom w:val="single" w:sz="2" w:space="0" w:color="000000"/>
            </w:tcBorders>
            <w:tcMar>
              <w:top w:w="55" w:type="dxa"/>
              <w:left w:w="55" w:type="dxa"/>
              <w:bottom w:w="55" w:type="dxa"/>
              <w:right w:w="55" w:type="dxa"/>
            </w:tcMar>
          </w:tcPr>
          <w:p w14:paraId="598EA5DE" w14:textId="6388CA04" w:rsidR="008429E1" w:rsidRPr="003D33C2" w:rsidDel="00F377FC" w:rsidRDefault="00C345A1" w:rsidP="00F377FC">
            <w:pPr>
              <w:pStyle w:val="Standard"/>
              <w:rPr>
                <w:del w:id="288" w:author="Coilin" w:date="2016-03-24T15:55:00Z"/>
                <w:rFonts w:asciiTheme="minorHAnsi" w:hAnsiTheme="minorHAnsi"/>
              </w:rPr>
              <w:pPrChange w:id="289" w:author="Coilin" w:date="2016-03-24T15:55:00Z">
                <w:pPr>
                  <w:pStyle w:val="TableContents"/>
                  <w:jc w:val="center"/>
                </w:pPr>
              </w:pPrChange>
            </w:pPr>
            <w:del w:id="290" w:author="Coilin" w:date="2016-03-24T15:55:00Z">
              <w:r w:rsidRPr="003D33C2" w:rsidDel="00F377FC">
                <w:rPr>
                  <w:rFonts w:asciiTheme="minorHAnsi" w:hAnsiTheme="minorHAnsi"/>
                </w:rPr>
                <w:delText>80mm</w:delText>
              </w:r>
            </w:del>
          </w:p>
        </w:tc>
        <w:tc>
          <w:tcPr>
            <w:tcW w:w="851" w:type="dxa"/>
            <w:tcBorders>
              <w:left w:val="single" w:sz="2" w:space="0" w:color="000000"/>
              <w:bottom w:val="single" w:sz="2" w:space="0" w:color="000000"/>
            </w:tcBorders>
            <w:tcMar>
              <w:top w:w="55" w:type="dxa"/>
              <w:left w:w="55" w:type="dxa"/>
              <w:bottom w:w="55" w:type="dxa"/>
              <w:right w:w="55" w:type="dxa"/>
            </w:tcMar>
          </w:tcPr>
          <w:p w14:paraId="507E212B" w14:textId="4B72436E" w:rsidR="008429E1" w:rsidRPr="003D33C2" w:rsidDel="00F377FC" w:rsidRDefault="00C345A1" w:rsidP="00F377FC">
            <w:pPr>
              <w:pStyle w:val="Standard"/>
              <w:rPr>
                <w:del w:id="291" w:author="Coilin" w:date="2016-03-24T15:55:00Z"/>
                <w:rFonts w:asciiTheme="minorHAnsi" w:hAnsiTheme="minorHAnsi"/>
              </w:rPr>
              <w:pPrChange w:id="292" w:author="Coilin" w:date="2016-03-24T15:55:00Z">
                <w:pPr>
                  <w:pStyle w:val="TableContents"/>
                  <w:jc w:val="center"/>
                </w:pPr>
              </w:pPrChange>
            </w:pPr>
            <w:del w:id="293" w:author="Coilin" w:date="2016-03-24T15:55:00Z">
              <w:r w:rsidRPr="003D33C2" w:rsidDel="00F377FC">
                <w:rPr>
                  <w:rFonts w:asciiTheme="minorHAnsi" w:hAnsiTheme="minorHAnsi"/>
                </w:rPr>
                <w:delText>90mm</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CB6190" w14:textId="64D2C3D1" w:rsidR="008429E1" w:rsidRPr="003D33C2" w:rsidDel="00F377FC" w:rsidRDefault="00C345A1" w:rsidP="00F377FC">
            <w:pPr>
              <w:pStyle w:val="Standard"/>
              <w:rPr>
                <w:del w:id="294" w:author="Coilin" w:date="2016-03-24T15:55:00Z"/>
                <w:rFonts w:asciiTheme="minorHAnsi" w:hAnsiTheme="minorHAnsi"/>
              </w:rPr>
              <w:pPrChange w:id="295" w:author="Coilin" w:date="2016-03-24T15:55:00Z">
                <w:pPr>
                  <w:pStyle w:val="TableContents"/>
                  <w:jc w:val="center"/>
                </w:pPr>
              </w:pPrChange>
            </w:pPr>
            <w:del w:id="296" w:author="Coilin" w:date="2016-03-24T15:55:00Z">
              <w:r w:rsidRPr="003D33C2" w:rsidDel="00F377FC">
                <w:rPr>
                  <w:rFonts w:asciiTheme="minorHAnsi" w:hAnsiTheme="minorHAnsi"/>
                </w:rPr>
                <w:delText>100mm</w:delText>
              </w:r>
            </w:del>
          </w:p>
        </w:tc>
      </w:tr>
      <w:tr w:rsidR="008429E1" w:rsidRPr="003D33C2" w:rsidDel="00F377FC" w14:paraId="657FB232" w14:textId="61672AB7" w:rsidTr="00A56584">
        <w:trPr>
          <w:del w:id="297" w:author="Coilin" w:date="2016-03-24T15:55:00Z"/>
        </w:trPr>
        <w:tc>
          <w:tcPr>
            <w:tcW w:w="709" w:type="dxa"/>
            <w:tcBorders>
              <w:left w:val="single" w:sz="2" w:space="0" w:color="000000"/>
              <w:bottom w:val="single" w:sz="2" w:space="0" w:color="000000"/>
            </w:tcBorders>
            <w:tcMar>
              <w:top w:w="55" w:type="dxa"/>
              <w:left w:w="55" w:type="dxa"/>
              <w:bottom w:w="55" w:type="dxa"/>
              <w:right w:w="55" w:type="dxa"/>
            </w:tcMar>
          </w:tcPr>
          <w:p w14:paraId="0F1E20E6" w14:textId="2C3801B4" w:rsidR="008429E1" w:rsidRPr="003D33C2" w:rsidDel="00F377FC" w:rsidRDefault="00C345A1" w:rsidP="00F377FC">
            <w:pPr>
              <w:pStyle w:val="Standard"/>
              <w:rPr>
                <w:del w:id="298" w:author="Coilin" w:date="2016-03-24T15:55:00Z"/>
                <w:rFonts w:asciiTheme="minorHAnsi" w:hAnsiTheme="minorHAnsi"/>
              </w:rPr>
              <w:pPrChange w:id="299" w:author="Coilin" w:date="2016-03-24T15:55:00Z">
                <w:pPr>
                  <w:pStyle w:val="TableContents"/>
                  <w:jc w:val="center"/>
                </w:pPr>
              </w:pPrChange>
            </w:pPr>
            <w:del w:id="300" w:author="Coilin" w:date="2016-03-24T15:55:00Z">
              <w:r w:rsidRPr="003D33C2" w:rsidDel="00F377FC">
                <w:rPr>
                  <w:rFonts w:asciiTheme="minorHAnsi" w:hAnsiTheme="minorHAnsi"/>
                </w:rPr>
                <w:delText>1</w:delText>
              </w:r>
            </w:del>
          </w:p>
        </w:tc>
        <w:tc>
          <w:tcPr>
            <w:tcW w:w="837" w:type="dxa"/>
            <w:tcBorders>
              <w:left w:val="single" w:sz="2" w:space="0" w:color="000000"/>
              <w:bottom w:val="single" w:sz="2" w:space="0" w:color="000000"/>
            </w:tcBorders>
            <w:tcMar>
              <w:top w:w="55" w:type="dxa"/>
              <w:left w:w="55" w:type="dxa"/>
              <w:bottom w:w="55" w:type="dxa"/>
              <w:right w:w="55" w:type="dxa"/>
            </w:tcMar>
          </w:tcPr>
          <w:p w14:paraId="11E0C9D6" w14:textId="3169FB0C" w:rsidR="008429E1" w:rsidRPr="003D33C2" w:rsidDel="00F377FC" w:rsidRDefault="00C345A1" w:rsidP="00F377FC">
            <w:pPr>
              <w:pStyle w:val="Standard"/>
              <w:rPr>
                <w:del w:id="301" w:author="Coilin" w:date="2016-03-24T15:55:00Z"/>
                <w:rFonts w:asciiTheme="minorHAnsi" w:hAnsiTheme="minorHAnsi"/>
              </w:rPr>
              <w:pPrChange w:id="302" w:author="Coilin" w:date="2016-03-24T15:55:00Z">
                <w:pPr>
                  <w:pStyle w:val="TableContents"/>
                  <w:jc w:val="center"/>
                </w:pPr>
              </w:pPrChange>
            </w:pPr>
            <w:del w:id="303" w:author="Coilin" w:date="2016-03-24T15:55:00Z">
              <w:r w:rsidRPr="003D33C2" w:rsidDel="00F377FC">
                <w:rPr>
                  <w:rFonts w:asciiTheme="minorHAnsi" w:hAnsiTheme="minorHAnsi"/>
                </w:rPr>
                <w:delText>1</w:delText>
              </w:r>
            </w:del>
          </w:p>
        </w:tc>
        <w:tc>
          <w:tcPr>
            <w:tcW w:w="850" w:type="dxa"/>
            <w:tcBorders>
              <w:left w:val="single" w:sz="2" w:space="0" w:color="000000"/>
              <w:bottom w:val="single" w:sz="2" w:space="0" w:color="000000"/>
            </w:tcBorders>
            <w:tcMar>
              <w:top w:w="55" w:type="dxa"/>
              <w:left w:w="55" w:type="dxa"/>
              <w:bottom w:w="55" w:type="dxa"/>
              <w:right w:w="55" w:type="dxa"/>
            </w:tcMar>
          </w:tcPr>
          <w:p w14:paraId="77ABC5A5" w14:textId="69457194" w:rsidR="008429E1" w:rsidRPr="003D33C2" w:rsidDel="00F377FC" w:rsidRDefault="00C345A1" w:rsidP="00F377FC">
            <w:pPr>
              <w:pStyle w:val="Standard"/>
              <w:rPr>
                <w:del w:id="304" w:author="Coilin" w:date="2016-03-24T15:55:00Z"/>
                <w:rFonts w:asciiTheme="minorHAnsi" w:hAnsiTheme="minorHAnsi"/>
              </w:rPr>
              <w:pPrChange w:id="305" w:author="Coilin" w:date="2016-03-24T15:55:00Z">
                <w:pPr>
                  <w:pStyle w:val="TableContents"/>
                  <w:jc w:val="center"/>
                </w:pPr>
              </w:pPrChange>
            </w:pPr>
            <w:del w:id="306" w:author="Coilin" w:date="2016-03-24T15:55:00Z">
              <w:r w:rsidRPr="003D33C2" w:rsidDel="00F377FC">
                <w:rPr>
                  <w:rFonts w:asciiTheme="minorHAnsi" w:hAnsiTheme="minorHAnsi"/>
                </w:rPr>
                <w:delText>0</w:delText>
              </w:r>
            </w:del>
          </w:p>
        </w:tc>
        <w:tc>
          <w:tcPr>
            <w:tcW w:w="851" w:type="dxa"/>
            <w:tcBorders>
              <w:left w:val="single" w:sz="2" w:space="0" w:color="000000"/>
              <w:bottom w:val="single" w:sz="2" w:space="0" w:color="000000"/>
            </w:tcBorders>
            <w:tcMar>
              <w:top w:w="55" w:type="dxa"/>
              <w:left w:w="55" w:type="dxa"/>
              <w:bottom w:w="55" w:type="dxa"/>
              <w:right w:w="55" w:type="dxa"/>
            </w:tcMar>
          </w:tcPr>
          <w:p w14:paraId="13CA3FE8" w14:textId="6A0A543B" w:rsidR="008429E1" w:rsidRPr="003D33C2" w:rsidDel="00F377FC" w:rsidRDefault="00C345A1" w:rsidP="00F377FC">
            <w:pPr>
              <w:pStyle w:val="Standard"/>
              <w:rPr>
                <w:del w:id="307" w:author="Coilin" w:date="2016-03-24T15:55:00Z"/>
                <w:rFonts w:asciiTheme="minorHAnsi" w:hAnsiTheme="minorHAnsi"/>
              </w:rPr>
              <w:pPrChange w:id="308" w:author="Coilin" w:date="2016-03-24T15:55:00Z">
                <w:pPr>
                  <w:pStyle w:val="TableContents"/>
                  <w:jc w:val="center"/>
                </w:pPr>
              </w:pPrChange>
            </w:pPr>
            <w:del w:id="309" w:author="Coilin" w:date="2016-03-24T15:55:00Z">
              <w:r w:rsidRPr="003D33C2" w:rsidDel="00F377FC">
                <w:rPr>
                  <w:rFonts w:asciiTheme="minorHAnsi" w:hAnsiTheme="minorHAnsi"/>
                </w:rPr>
                <w:delText>0</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026F96" w14:textId="3A6F784E" w:rsidR="008429E1" w:rsidRPr="003D33C2" w:rsidDel="00F377FC" w:rsidRDefault="00C345A1" w:rsidP="00F377FC">
            <w:pPr>
              <w:pStyle w:val="Standard"/>
              <w:rPr>
                <w:del w:id="310" w:author="Coilin" w:date="2016-03-24T15:55:00Z"/>
                <w:rFonts w:asciiTheme="minorHAnsi" w:hAnsiTheme="minorHAnsi"/>
              </w:rPr>
              <w:pPrChange w:id="311" w:author="Coilin" w:date="2016-03-24T15:55:00Z">
                <w:pPr>
                  <w:pStyle w:val="TableContents"/>
                  <w:jc w:val="center"/>
                </w:pPr>
              </w:pPrChange>
            </w:pPr>
            <w:del w:id="312" w:author="Coilin" w:date="2016-03-24T15:55:00Z">
              <w:r w:rsidRPr="003D33C2" w:rsidDel="00F377FC">
                <w:rPr>
                  <w:rFonts w:asciiTheme="minorHAnsi" w:hAnsiTheme="minorHAnsi"/>
                </w:rPr>
                <w:delText>0</w:delText>
              </w:r>
            </w:del>
          </w:p>
        </w:tc>
      </w:tr>
      <w:tr w:rsidR="008429E1" w:rsidRPr="003D33C2" w:rsidDel="00F377FC" w14:paraId="35C1E659" w14:textId="6AE31A9C" w:rsidTr="00A56584">
        <w:trPr>
          <w:del w:id="313" w:author="Coilin" w:date="2016-03-24T15:55:00Z"/>
        </w:trPr>
        <w:tc>
          <w:tcPr>
            <w:tcW w:w="709" w:type="dxa"/>
            <w:tcBorders>
              <w:left w:val="single" w:sz="2" w:space="0" w:color="000000"/>
              <w:bottom w:val="single" w:sz="2" w:space="0" w:color="000000"/>
            </w:tcBorders>
            <w:tcMar>
              <w:top w:w="55" w:type="dxa"/>
              <w:left w:w="55" w:type="dxa"/>
              <w:bottom w:w="55" w:type="dxa"/>
              <w:right w:w="55" w:type="dxa"/>
            </w:tcMar>
          </w:tcPr>
          <w:p w14:paraId="6EE406CC" w14:textId="6FF7C2BD" w:rsidR="008429E1" w:rsidRPr="003D33C2" w:rsidDel="00F377FC" w:rsidRDefault="00C345A1" w:rsidP="00F377FC">
            <w:pPr>
              <w:pStyle w:val="Standard"/>
              <w:rPr>
                <w:del w:id="314" w:author="Coilin" w:date="2016-03-24T15:55:00Z"/>
                <w:rFonts w:asciiTheme="minorHAnsi" w:hAnsiTheme="minorHAnsi"/>
              </w:rPr>
              <w:pPrChange w:id="315" w:author="Coilin" w:date="2016-03-24T15:55:00Z">
                <w:pPr>
                  <w:pStyle w:val="TableContents"/>
                  <w:jc w:val="center"/>
                </w:pPr>
              </w:pPrChange>
            </w:pPr>
            <w:del w:id="316" w:author="Coilin" w:date="2016-03-24T15:55:00Z">
              <w:r w:rsidRPr="003D33C2" w:rsidDel="00F377FC">
                <w:rPr>
                  <w:rFonts w:asciiTheme="minorHAnsi" w:hAnsiTheme="minorHAnsi"/>
                </w:rPr>
                <w:delText>2</w:delText>
              </w:r>
            </w:del>
          </w:p>
        </w:tc>
        <w:tc>
          <w:tcPr>
            <w:tcW w:w="837" w:type="dxa"/>
            <w:tcBorders>
              <w:left w:val="single" w:sz="2" w:space="0" w:color="000000"/>
              <w:bottom w:val="single" w:sz="2" w:space="0" w:color="000000"/>
            </w:tcBorders>
            <w:tcMar>
              <w:top w:w="55" w:type="dxa"/>
              <w:left w:w="55" w:type="dxa"/>
              <w:bottom w:w="55" w:type="dxa"/>
              <w:right w:w="55" w:type="dxa"/>
            </w:tcMar>
          </w:tcPr>
          <w:p w14:paraId="3CE5A9C2" w14:textId="2C0738A7" w:rsidR="008429E1" w:rsidRPr="003D33C2" w:rsidDel="00F377FC" w:rsidRDefault="00C345A1" w:rsidP="00F377FC">
            <w:pPr>
              <w:pStyle w:val="Standard"/>
              <w:rPr>
                <w:del w:id="317" w:author="Coilin" w:date="2016-03-24T15:55:00Z"/>
                <w:rFonts w:asciiTheme="minorHAnsi" w:hAnsiTheme="minorHAnsi"/>
              </w:rPr>
              <w:pPrChange w:id="318" w:author="Coilin" w:date="2016-03-24T15:55:00Z">
                <w:pPr>
                  <w:pStyle w:val="TableContents"/>
                  <w:jc w:val="center"/>
                </w:pPr>
              </w:pPrChange>
            </w:pPr>
            <w:del w:id="319" w:author="Coilin" w:date="2016-03-24T15:55:00Z">
              <w:r w:rsidRPr="003D33C2" w:rsidDel="00F377FC">
                <w:rPr>
                  <w:rFonts w:asciiTheme="minorHAnsi" w:hAnsiTheme="minorHAnsi"/>
                </w:rPr>
                <w:delText>0</w:delText>
              </w:r>
            </w:del>
          </w:p>
        </w:tc>
        <w:tc>
          <w:tcPr>
            <w:tcW w:w="850" w:type="dxa"/>
            <w:tcBorders>
              <w:left w:val="single" w:sz="2" w:space="0" w:color="000000"/>
              <w:bottom w:val="single" w:sz="2" w:space="0" w:color="000000"/>
            </w:tcBorders>
            <w:tcMar>
              <w:top w:w="55" w:type="dxa"/>
              <w:left w:w="55" w:type="dxa"/>
              <w:bottom w:w="55" w:type="dxa"/>
              <w:right w:w="55" w:type="dxa"/>
            </w:tcMar>
          </w:tcPr>
          <w:p w14:paraId="51AE55CF" w14:textId="43D55408" w:rsidR="008429E1" w:rsidRPr="003D33C2" w:rsidDel="00F377FC" w:rsidRDefault="00C345A1" w:rsidP="00F377FC">
            <w:pPr>
              <w:pStyle w:val="Standard"/>
              <w:rPr>
                <w:del w:id="320" w:author="Coilin" w:date="2016-03-24T15:55:00Z"/>
                <w:rFonts w:asciiTheme="minorHAnsi" w:hAnsiTheme="minorHAnsi"/>
              </w:rPr>
              <w:pPrChange w:id="321" w:author="Coilin" w:date="2016-03-24T15:55:00Z">
                <w:pPr>
                  <w:pStyle w:val="TableContents"/>
                  <w:jc w:val="center"/>
                </w:pPr>
              </w:pPrChange>
            </w:pPr>
            <w:del w:id="322" w:author="Coilin" w:date="2016-03-24T15:55:00Z">
              <w:r w:rsidRPr="003D33C2" w:rsidDel="00F377FC">
                <w:rPr>
                  <w:rFonts w:asciiTheme="minorHAnsi" w:hAnsiTheme="minorHAnsi"/>
                </w:rPr>
                <w:delText>0</w:delText>
              </w:r>
            </w:del>
          </w:p>
        </w:tc>
        <w:tc>
          <w:tcPr>
            <w:tcW w:w="851" w:type="dxa"/>
            <w:tcBorders>
              <w:left w:val="single" w:sz="2" w:space="0" w:color="000000"/>
              <w:bottom w:val="single" w:sz="2" w:space="0" w:color="000000"/>
            </w:tcBorders>
            <w:tcMar>
              <w:top w:w="55" w:type="dxa"/>
              <w:left w:w="55" w:type="dxa"/>
              <w:bottom w:w="55" w:type="dxa"/>
              <w:right w:w="55" w:type="dxa"/>
            </w:tcMar>
          </w:tcPr>
          <w:p w14:paraId="281EDA57" w14:textId="70023E6A" w:rsidR="008429E1" w:rsidRPr="003D33C2" w:rsidDel="00F377FC" w:rsidRDefault="00C345A1" w:rsidP="00F377FC">
            <w:pPr>
              <w:pStyle w:val="Standard"/>
              <w:rPr>
                <w:del w:id="323" w:author="Coilin" w:date="2016-03-24T15:55:00Z"/>
                <w:rFonts w:asciiTheme="minorHAnsi" w:hAnsiTheme="minorHAnsi"/>
              </w:rPr>
              <w:pPrChange w:id="324" w:author="Coilin" w:date="2016-03-24T15:55:00Z">
                <w:pPr>
                  <w:pStyle w:val="TableContents"/>
                  <w:jc w:val="center"/>
                </w:pPr>
              </w:pPrChange>
            </w:pPr>
            <w:del w:id="325" w:author="Coilin" w:date="2016-03-24T15:55:00Z">
              <w:r w:rsidRPr="003D33C2" w:rsidDel="00F377FC">
                <w:rPr>
                  <w:rFonts w:asciiTheme="minorHAnsi" w:hAnsiTheme="minorHAnsi"/>
                </w:rPr>
                <w:delText>0</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AB03E9" w14:textId="16202975" w:rsidR="008429E1" w:rsidRPr="003D33C2" w:rsidDel="00F377FC" w:rsidRDefault="00C345A1" w:rsidP="00F377FC">
            <w:pPr>
              <w:pStyle w:val="Standard"/>
              <w:rPr>
                <w:del w:id="326" w:author="Coilin" w:date="2016-03-24T15:55:00Z"/>
                <w:rFonts w:asciiTheme="minorHAnsi" w:hAnsiTheme="minorHAnsi"/>
              </w:rPr>
              <w:pPrChange w:id="327" w:author="Coilin" w:date="2016-03-24T15:55:00Z">
                <w:pPr>
                  <w:pStyle w:val="TableContents"/>
                  <w:jc w:val="center"/>
                </w:pPr>
              </w:pPrChange>
            </w:pPr>
            <w:del w:id="328" w:author="Coilin" w:date="2016-03-24T15:55:00Z">
              <w:r w:rsidRPr="003D33C2" w:rsidDel="00F377FC">
                <w:rPr>
                  <w:rFonts w:asciiTheme="minorHAnsi" w:hAnsiTheme="minorHAnsi"/>
                </w:rPr>
                <w:delText>1</w:delText>
              </w:r>
            </w:del>
          </w:p>
        </w:tc>
      </w:tr>
      <w:tr w:rsidR="008429E1" w:rsidRPr="003D33C2" w:rsidDel="00F377FC" w14:paraId="7C430DBF" w14:textId="5A821522" w:rsidTr="00A56584">
        <w:trPr>
          <w:del w:id="329" w:author="Coilin" w:date="2016-03-24T15:55:00Z"/>
        </w:trPr>
        <w:tc>
          <w:tcPr>
            <w:tcW w:w="709" w:type="dxa"/>
            <w:tcBorders>
              <w:left w:val="single" w:sz="2" w:space="0" w:color="000000"/>
              <w:bottom w:val="single" w:sz="2" w:space="0" w:color="000000"/>
            </w:tcBorders>
            <w:tcMar>
              <w:top w:w="55" w:type="dxa"/>
              <w:left w:w="55" w:type="dxa"/>
              <w:bottom w:w="55" w:type="dxa"/>
              <w:right w:w="55" w:type="dxa"/>
            </w:tcMar>
          </w:tcPr>
          <w:p w14:paraId="6AAEC2F7" w14:textId="56669851" w:rsidR="008429E1" w:rsidRPr="003D33C2" w:rsidDel="00F377FC" w:rsidRDefault="00C345A1" w:rsidP="00F377FC">
            <w:pPr>
              <w:pStyle w:val="Standard"/>
              <w:rPr>
                <w:del w:id="330" w:author="Coilin" w:date="2016-03-24T15:55:00Z"/>
                <w:rFonts w:asciiTheme="minorHAnsi" w:hAnsiTheme="minorHAnsi"/>
              </w:rPr>
              <w:pPrChange w:id="331" w:author="Coilin" w:date="2016-03-24T15:55:00Z">
                <w:pPr>
                  <w:pStyle w:val="TableContents"/>
                  <w:jc w:val="center"/>
                </w:pPr>
              </w:pPrChange>
            </w:pPr>
            <w:del w:id="332" w:author="Coilin" w:date="2016-03-24T15:55:00Z">
              <w:r w:rsidRPr="003D33C2" w:rsidDel="00F377FC">
                <w:rPr>
                  <w:rFonts w:asciiTheme="minorHAnsi" w:hAnsiTheme="minorHAnsi"/>
                </w:rPr>
                <w:delText>3</w:delText>
              </w:r>
            </w:del>
          </w:p>
        </w:tc>
        <w:tc>
          <w:tcPr>
            <w:tcW w:w="837" w:type="dxa"/>
            <w:tcBorders>
              <w:left w:val="single" w:sz="2" w:space="0" w:color="000000"/>
              <w:bottom w:val="single" w:sz="2" w:space="0" w:color="000000"/>
            </w:tcBorders>
            <w:tcMar>
              <w:top w:w="55" w:type="dxa"/>
              <w:left w:w="55" w:type="dxa"/>
              <w:bottom w:w="55" w:type="dxa"/>
              <w:right w:w="55" w:type="dxa"/>
            </w:tcMar>
          </w:tcPr>
          <w:p w14:paraId="4D7A6761" w14:textId="25C62025" w:rsidR="008429E1" w:rsidRPr="003D33C2" w:rsidDel="00F377FC" w:rsidRDefault="00C345A1" w:rsidP="00F377FC">
            <w:pPr>
              <w:pStyle w:val="Standard"/>
              <w:rPr>
                <w:del w:id="333" w:author="Coilin" w:date="2016-03-24T15:55:00Z"/>
                <w:rFonts w:asciiTheme="minorHAnsi" w:hAnsiTheme="minorHAnsi"/>
              </w:rPr>
              <w:pPrChange w:id="334" w:author="Coilin" w:date="2016-03-24T15:55:00Z">
                <w:pPr>
                  <w:pStyle w:val="TableContents"/>
                  <w:jc w:val="center"/>
                </w:pPr>
              </w:pPrChange>
            </w:pPr>
            <w:del w:id="335" w:author="Coilin" w:date="2016-03-24T15:55:00Z">
              <w:r w:rsidRPr="003D33C2" w:rsidDel="00F377FC">
                <w:rPr>
                  <w:rFonts w:asciiTheme="minorHAnsi" w:hAnsiTheme="minorHAnsi"/>
                </w:rPr>
                <w:delText>0</w:delText>
              </w:r>
            </w:del>
          </w:p>
        </w:tc>
        <w:tc>
          <w:tcPr>
            <w:tcW w:w="850" w:type="dxa"/>
            <w:tcBorders>
              <w:left w:val="single" w:sz="2" w:space="0" w:color="000000"/>
              <w:bottom w:val="single" w:sz="2" w:space="0" w:color="000000"/>
            </w:tcBorders>
            <w:tcMar>
              <w:top w:w="55" w:type="dxa"/>
              <w:left w:w="55" w:type="dxa"/>
              <w:bottom w:w="55" w:type="dxa"/>
              <w:right w:w="55" w:type="dxa"/>
            </w:tcMar>
          </w:tcPr>
          <w:p w14:paraId="6BDCD26C" w14:textId="75F13AFF" w:rsidR="008429E1" w:rsidRPr="003D33C2" w:rsidDel="00F377FC" w:rsidRDefault="00C345A1" w:rsidP="00F377FC">
            <w:pPr>
              <w:pStyle w:val="Standard"/>
              <w:rPr>
                <w:del w:id="336" w:author="Coilin" w:date="2016-03-24T15:55:00Z"/>
                <w:rFonts w:asciiTheme="minorHAnsi" w:hAnsiTheme="minorHAnsi"/>
              </w:rPr>
              <w:pPrChange w:id="337" w:author="Coilin" w:date="2016-03-24T15:55:00Z">
                <w:pPr>
                  <w:pStyle w:val="TableContents"/>
                  <w:jc w:val="center"/>
                </w:pPr>
              </w:pPrChange>
            </w:pPr>
            <w:del w:id="338" w:author="Coilin" w:date="2016-03-24T15:55:00Z">
              <w:r w:rsidRPr="003D33C2" w:rsidDel="00F377FC">
                <w:rPr>
                  <w:rFonts w:asciiTheme="minorHAnsi" w:hAnsiTheme="minorHAnsi"/>
                </w:rPr>
                <w:delText>0</w:delText>
              </w:r>
            </w:del>
          </w:p>
        </w:tc>
        <w:tc>
          <w:tcPr>
            <w:tcW w:w="851" w:type="dxa"/>
            <w:tcBorders>
              <w:left w:val="single" w:sz="2" w:space="0" w:color="000000"/>
              <w:bottom w:val="single" w:sz="2" w:space="0" w:color="000000"/>
            </w:tcBorders>
            <w:tcMar>
              <w:top w:w="55" w:type="dxa"/>
              <w:left w:w="55" w:type="dxa"/>
              <w:bottom w:w="55" w:type="dxa"/>
              <w:right w:w="55" w:type="dxa"/>
            </w:tcMar>
          </w:tcPr>
          <w:p w14:paraId="11815F71" w14:textId="0B35BD9F" w:rsidR="008429E1" w:rsidRPr="003D33C2" w:rsidDel="00F377FC" w:rsidRDefault="00C345A1" w:rsidP="00F377FC">
            <w:pPr>
              <w:pStyle w:val="Standard"/>
              <w:rPr>
                <w:del w:id="339" w:author="Coilin" w:date="2016-03-24T15:55:00Z"/>
                <w:rFonts w:asciiTheme="minorHAnsi" w:hAnsiTheme="minorHAnsi"/>
              </w:rPr>
              <w:pPrChange w:id="340" w:author="Coilin" w:date="2016-03-24T15:55:00Z">
                <w:pPr>
                  <w:pStyle w:val="TableContents"/>
                  <w:jc w:val="center"/>
                </w:pPr>
              </w:pPrChange>
            </w:pPr>
            <w:del w:id="341" w:author="Coilin" w:date="2016-03-24T15:55:00Z">
              <w:r w:rsidRPr="003D33C2" w:rsidDel="00F377FC">
                <w:rPr>
                  <w:rFonts w:asciiTheme="minorHAnsi" w:hAnsiTheme="minorHAnsi"/>
                </w:rPr>
                <w:delText>1</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371C3D" w14:textId="62726B0F" w:rsidR="008429E1" w:rsidRPr="003D33C2" w:rsidDel="00F377FC" w:rsidRDefault="00C345A1" w:rsidP="00F377FC">
            <w:pPr>
              <w:pStyle w:val="Standard"/>
              <w:rPr>
                <w:del w:id="342" w:author="Coilin" w:date="2016-03-24T15:55:00Z"/>
                <w:rFonts w:asciiTheme="minorHAnsi" w:hAnsiTheme="minorHAnsi"/>
              </w:rPr>
              <w:pPrChange w:id="343" w:author="Coilin" w:date="2016-03-24T15:55:00Z">
                <w:pPr>
                  <w:pStyle w:val="TableContents"/>
                  <w:jc w:val="center"/>
                </w:pPr>
              </w:pPrChange>
            </w:pPr>
            <w:del w:id="344" w:author="Coilin" w:date="2016-03-24T15:55:00Z">
              <w:r w:rsidRPr="003D33C2" w:rsidDel="00F377FC">
                <w:rPr>
                  <w:rFonts w:asciiTheme="minorHAnsi" w:hAnsiTheme="minorHAnsi"/>
                </w:rPr>
                <w:delText>0</w:delText>
              </w:r>
            </w:del>
          </w:p>
        </w:tc>
      </w:tr>
      <w:tr w:rsidR="008429E1" w:rsidRPr="003D33C2" w:rsidDel="00F377FC" w14:paraId="7796DF40" w14:textId="62DAFF10" w:rsidTr="00A56584">
        <w:trPr>
          <w:del w:id="345" w:author="Coilin" w:date="2016-03-24T15:55:00Z"/>
        </w:trPr>
        <w:tc>
          <w:tcPr>
            <w:tcW w:w="709" w:type="dxa"/>
            <w:tcBorders>
              <w:left w:val="single" w:sz="2" w:space="0" w:color="000000"/>
              <w:bottom w:val="single" w:sz="2" w:space="0" w:color="000000"/>
            </w:tcBorders>
            <w:tcMar>
              <w:top w:w="55" w:type="dxa"/>
              <w:left w:w="55" w:type="dxa"/>
              <w:bottom w:w="55" w:type="dxa"/>
              <w:right w:w="55" w:type="dxa"/>
            </w:tcMar>
          </w:tcPr>
          <w:p w14:paraId="3373646E" w14:textId="634A60E1" w:rsidR="008429E1" w:rsidRPr="003D33C2" w:rsidDel="00F377FC" w:rsidRDefault="00C345A1" w:rsidP="00F377FC">
            <w:pPr>
              <w:pStyle w:val="Standard"/>
              <w:rPr>
                <w:del w:id="346" w:author="Coilin" w:date="2016-03-24T15:55:00Z"/>
                <w:rFonts w:asciiTheme="minorHAnsi" w:hAnsiTheme="minorHAnsi"/>
              </w:rPr>
              <w:pPrChange w:id="347" w:author="Coilin" w:date="2016-03-24T15:55:00Z">
                <w:pPr>
                  <w:pStyle w:val="TableContents"/>
                  <w:jc w:val="center"/>
                </w:pPr>
              </w:pPrChange>
            </w:pPr>
            <w:del w:id="348" w:author="Coilin" w:date="2016-03-24T15:55:00Z">
              <w:r w:rsidRPr="003D33C2" w:rsidDel="00F377FC">
                <w:rPr>
                  <w:rFonts w:asciiTheme="minorHAnsi" w:hAnsiTheme="minorHAnsi"/>
                </w:rPr>
                <w:delText>4</w:delText>
              </w:r>
            </w:del>
          </w:p>
        </w:tc>
        <w:tc>
          <w:tcPr>
            <w:tcW w:w="837" w:type="dxa"/>
            <w:tcBorders>
              <w:left w:val="single" w:sz="2" w:space="0" w:color="000000"/>
              <w:bottom w:val="single" w:sz="2" w:space="0" w:color="000000"/>
            </w:tcBorders>
            <w:tcMar>
              <w:top w:w="55" w:type="dxa"/>
              <w:left w:w="55" w:type="dxa"/>
              <w:bottom w:w="55" w:type="dxa"/>
              <w:right w:w="55" w:type="dxa"/>
            </w:tcMar>
          </w:tcPr>
          <w:p w14:paraId="6CE0962B" w14:textId="6579AE2C" w:rsidR="008429E1" w:rsidRPr="003D33C2" w:rsidDel="00F377FC" w:rsidRDefault="00C345A1" w:rsidP="00F377FC">
            <w:pPr>
              <w:pStyle w:val="Standard"/>
              <w:rPr>
                <w:del w:id="349" w:author="Coilin" w:date="2016-03-24T15:55:00Z"/>
                <w:rFonts w:asciiTheme="minorHAnsi" w:hAnsiTheme="minorHAnsi"/>
              </w:rPr>
              <w:pPrChange w:id="350" w:author="Coilin" w:date="2016-03-24T15:55:00Z">
                <w:pPr>
                  <w:pStyle w:val="TableContents"/>
                  <w:jc w:val="center"/>
                </w:pPr>
              </w:pPrChange>
            </w:pPr>
            <w:del w:id="351" w:author="Coilin" w:date="2016-03-24T15:55:00Z">
              <w:r w:rsidRPr="003D33C2" w:rsidDel="00F377FC">
                <w:rPr>
                  <w:rFonts w:asciiTheme="minorHAnsi" w:hAnsiTheme="minorHAnsi"/>
                </w:rPr>
                <w:delText>0</w:delText>
              </w:r>
            </w:del>
          </w:p>
        </w:tc>
        <w:tc>
          <w:tcPr>
            <w:tcW w:w="850" w:type="dxa"/>
            <w:tcBorders>
              <w:left w:val="single" w:sz="2" w:space="0" w:color="000000"/>
              <w:bottom w:val="single" w:sz="2" w:space="0" w:color="000000"/>
            </w:tcBorders>
            <w:tcMar>
              <w:top w:w="55" w:type="dxa"/>
              <w:left w:w="55" w:type="dxa"/>
              <w:bottom w:w="55" w:type="dxa"/>
              <w:right w:w="55" w:type="dxa"/>
            </w:tcMar>
          </w:tcPr>
          <w:p w14:paraId="7EEDD106" w14:textId="2CE762F1" w:rsidR="008429E1" w:rsidRPr="003D33C2" w:rsidDel="00F377FC" w:rsidRDefault="00C345A1" w:rsidP="00F377FC">
            <w:pPr>
              <w:pStyle w:val="Standard"/>
              <w:rPr>
                <w:del w:id="352" w:author="Coilin" w:date="2016-03-24T15:55:00Z"/>
                <w:rFonts w:asciiTheme="minorHAnsi" w:hAnsiTheme="minorHAnsi"/>
              </w:rPr>
              <w:pPrChange w:id="353" w:author="Coilin" w:date="2016-03-24T15:55:00Z">
                <w:pPr>
                  <w:pStyle w:val="TableContents"/>
                  <w:jc w:val="center"/>
                </w:pPr>
              </w:pPrChange>
            </w:pPr>
            <w:del w:id="354" w:author="Coilin" w:date="2016-03-24T15:55:00Z">
              <w:r w:rsidRPr="003D33C2" w:rsidDel="00F377FC">
                <w:rPr>
                  <w:rFonts w:asciiTheme="minorHAnsi" w:hAnsiTheme="minorHAnsi"/>
                </w:rPr>
                <w:delText>1</w:delText>
              </w:r>
            </w:del>
          </w:p>
        </w:tc>
        <w:tc>
          <w:tcPr>
            <w:tcW w:w="851" w:type="dxa"/>
            <w:tcBorders>
              <w:left w:val="single" w:sz="2" w:space="0" w:color="000000"/>
              <w:bottom w:val="single" w:sz="2" w:space="0" w:color="000000"/>
            </w:tcBorders>
            <w:tcMar>
              <w:top w:w="55" w:type="dxa"/>
              <w:left w:w="55" w:type="dxa"/>
              <w:bottom w:w="55" w:type="dxa"/>
              <w:right w:w="55" w:type="dxa"/>
            </w:tcMar>
          </w:tcPr>
          <w:p w14:paraId="0478D87B" w14:textId="6EB5F320" w:rsidR="008429E1" w:rsidRPr="003D33C2" w:rsidDel="00F377FC" w:rsidRDefault="00C345A1" w:rsidP="00F377FC">
            <w:pPr>
              <w:pStyle w:val="Standard"/>
              <w:rPr>
                <w:del w:id="355" w:author="Coilin" w:date="2016-03-24T15:55:00Z"/>
                <w:rFonts w:asciiTheme="minorHAnsi" w:hAnsiTheme="minorHAnsi"/>
              </w:rPr>
              <w:pPrChange w:id="356" w:author="Coilin" w:date="2016-03-24T15:55:00Z">
                <w:pPr>
                  <w:pStyle w:val="TableContents"/>
                  <w:jc w:val="center"/>
                </w:pPr>
              </w:pPrChange>
            </w:pPr>
            <w:del w:id="357" w:author="Coilin" w:date="2016-03-24T15:55:00Z">
              <w:r w:rsidRPr="003D33C2" w:rsidDel="00F377FC">
                <w:rPr>
                  <w:rFonts w:asciiTheme="minorHAnsi" w:hAnsiTheme="minorHAnsi"/>
                </w:rPr>
                <w:delText>0</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159F8E" w14:textId="20C93AA1" w:rsidR="008429E1" w:rsidRPr="003D33C2" w:rsidDel="00F377FC" w:rsidRDefault="00C345A1" w:rsidP="00F377FC">
            <w:pPr>
              <w:pStyle w:val="Standard"/>
              <w:rPr>
                <w:del w:id="358" w:author="Coilin" w:date="2016-03-24T15:55:00Z"/>
                <w:rFonts w:asciiTheme="minorHAnsi" w:hAnsiTheme="minorHAnsi"/>
              </w:rPr>
              <w:pPrChange w:id="359" w:author="Coilin" w:date="2016-03-24T15:55:00Z">
                <w:pPr>
                  <w:pStyle w:val="TableContents"/>
                  <w:jc w:val="center"/>
                </w:pPr>
              </w:pPrChange>
            </w:pPr>
            <w:del w:id="360" w:author="Coilin" w:date="2016-03-24T15:55:00Z">
              <w:r w:rsidRPr="003D33C2" w:rsidDel="00F377FC">
                <w:rPr>
                  <w:rFonts w:asciiTheme="minorHAnsi" w:hAnsiTheme="minorHAnsi"/>
                </w:rPr>
                <w:delText>0</w:delText>
              </w:r>
            </w:del>
          </w:p>
        </w:tc>
      </w:tr>
      <w:tr w:rsidR="008429E1" w:rsidRPr="003D33C2" w:rsidDel="00F377FC" w14:paraId="4764ADB2" w14:textId="77EB20FB" w:rsidTr="00A56584">
        <w:trPr>
          <w:del w:id="361" w:author="Coilin" w:date="2016-03-24T15:55:00Z"/>
        </w:trPr>
        <w:tc>
          <w:tcPr>
            <w:tcW w:w="709" w:type="dxa"/>
            <w:tcBorders>
              <w:left w:val="single" w:sz="2" w:space="0" w:color="000000"/>
              <w:bottom w:val="single" w:sz="2" w:space="0" w:color="000000"/>
            </w:tcBorders>
            <w:tcMar>
              <w:top w:w="55" w:type="dxa"/>
              <w:left w:w="55" w:type="dxa"/>
              <w:bottom w:w="55" w:type="dxa"/>
              <w:right w:w="55" w:type="dxa"/>
            </w:tcMar>
          </w:tcPr>
          <w:p w14:paraId="71FFA431" w14:textId="43E8082E" w:rsidR="008429E1" w:rsidRPr="003D33C2" w:rsidDel="00F377FC" w:rsidRDefault="00C345A1" w:rsidP="00F377FC">
            <w:pPr>
              <w:pStyle w:val="Standard"/>
              <w:rPr>
                <w:del w:id="362" w:author="Coilin" w:date="2016-03-24T15:55:00Z"/>
                <w:rFonts w:asciiTheme="minorHAnsi" w:hAnsiTheme="minorHAnsi"/>
              </w:rPr>
              <w:pPrChange w:id="363" w:author="Coilin" w:date="2016-03-24T15:55:00Z">
                <w:pPr>
                  <w:pStyle w:val="TableContents"/>
                  <w:jc w:val="center"/>
                </w:pPr>
              </w:pPrChange>
            </w:pPr>
            <w:del w:id="364" w:author="Coilin" w:date="2016-03-24T15:55:00Z">
              <w:r w:rsidRPr="003D33C2" w:rsidDel="00F377FC">
                <w:rPr>
                  <w:rFonts w:asciiTheme="minorHAnsi" w:hAnsiTheme="minorHAnsi"/>
                </w:rPr>
                <w:delText>5</w:delText>
              </w:r>
            </w:del>
          </w:p>
        </w:tc>
        <w:tc>
          <w:tcPr>
            <w:tcW w:w="837" w:type="dxa"/>
            <w:tcBorders>
              <w:left w:val="single" w:sz="2" w:space="0" w:color="000000"/>
              <w:bottom w:val="single" w:sz="2" w:space="0" w:color="000000"/>
            </w:tcBorders>
            <w:tcMar>
              <w:top w:w="55" w:type="dxa"/>
              <w:left w:w="55" w:type="dxa"/>
              <w:bottom w:w="55" w:type="dxa"/>
              <w:right w:w="55" w:type="dxa"/>
            </w:tcMar>
          </w:tcPr>
          <w:p w14:paraId="774AD512" w14:textId="766A42F6" w:rsidR="008429E1" w:rsidRPr="003D33C2" w:rsidDel="00F377FC" w:rsidRDefault="00C345A1" w:rsidP="00F377FC">
            <w:pPr>
              <w:pStyle w:val="Standard"/>
              <w:rPr>
                <w:del w:id="365" w:author="Coilin" w:date="2016-03-24T15:55:00Z"/>
                <w:rFonts w:asciiTheme="minorHAnsi" w:hAnsiTheme="minorHAnsi"/>
              </w:rPr>
              <w:pPrChange w:id="366" w:author="Coilin" w:date="2016-03-24T15:55:00Z">
                <w:pPr>
                  <w:pStyle w:val="TableContents"/>
                  <w:jc w:val="center"/>
                </w:pPr>
              </w:pPrChange>
            </w:pPr>
            <w:del w:id="367" w:author="Coilin" w:date="2016-03-24T15:55:00Z">
              <w:r w:rsidRPr="003D33C2" w:rsidDel="00F377FC">
                <w:rPr>
                  <w:rFonts w:asciiTheme="minorHAnsi" w:hAnsiTheme="minorHAnsi"/>
                </w:rPr>
                <w:delText>1</w:delText>
              </w:r>
            </w:del>
          </w:p>
        </w:tc>
        <w:tc>
          <w:tcPr>
            <w:tcW w:w="850" w:type="dxa"/>
            <w:tcBorders>
              <w:left w:val="single" w:sz="2" w:space="0" w:color="000000"/>
              <w:bottom w:val="single" w:sz="2" w:space="0" w:color="000000"/>
            </w:tcBorders>
            <w:tcMar>
              <w:top w:w="55" w:type="dxa"/>
              <w:left w:w="55" w:type="dxa"/>
              <w:bottom w:w="55" w:type="dxa"/>
              <w:right w:w="55" w:type="dxa"/>
            </w:tcMar>
          </w:tcPr>
          <w:p w14:paraId="0CDD1BB0" w14:textId="0B86A130" w:rsidR="008429E1" w:rsidRPr="003D33C2" w:rsidDel="00F377FC" w:rsidRDefault="00C345A1" w:rsidP="00F377FC">
            <w:pPr>
              <w:pStyle w:val="Standard"/>
              <w:rPr>
                <w:del w:id="368" w:author="Coilin" w:date="2016-03-24T15:55:00Z"/>
                <w:rFonts w:asciiTheme="minorHAnsi" w:hAnsiTheme="minorHAnsi"/>
              </w:rPr>
              <w:pPrChange w:id="369" w:author="Coilin" w:date="2016-03-24T15:55:00Z">
                <w:pPr>
                  <w:pStyle w:val="TableContents"/>
                  <w:jc w:val="center"/>
                </w:pPr>
              </w:pPrChange>
            </w:pPr>
            <w:del w:id="370" w:author="Coilin" w:date="2016-03-24T15:55:00Z">
              <w:r w:rsidRPr="003D33C2" w:rsidDel="00F377FC">
                <w:rPr>
                  <w:rFonts w:asciiTheme="minorHAnsi" w:hAnsiTheme="minorHAnsi"/>
                </w:rPr>
                <w:delText>0</w:delText>
              </w:r>
            </w:del>
          </w:p>
        </w:tc>
        <w:tc>
          <w:tcPr>
            <w:tcW w:w="851" w:type="dxa"/>
            <w:tcBorders>
              <w:left w:val="single" w:sz="2" w:space="0" w:color="000000"/>
              <w:bottom w:val="single" w:sz="2" w:space="0" w:color="000000"/>
            </w:tcBorders>
            <w:tcMar>
              <w:top w:w="55" w:type="dxa"/>
              <w:left w:w="55" w:type="dxa"/>
              <w:bottom w:w="55" w:type="dxa"/>
              <w:right w:w="55" w:type="dxa"/>
            </w:tcMar>
          </w:tcPr>
          <w:p w14:paraId="197BE410" w14:textId="7773ECED" w:rsidR="008429E1" w:rsidRPr="003D33C2" w:rsidDel="00F377FC" w:rsidRDefault="00C345A1" w:rsidP="00F377FC">
            <w:pPr>
              <w:pStyle w:val="Standard"/>
              <w:rPr>
                <w:del w:id="371" w:author="Coilin" w:date="2016-03-24T15:55:00Z"/>
                <w:rFonts w:asciiTheme="minorHAnsi" w:hAnsiTheme="minorHAnsi"/>
              </w:rPr>
              <w:pPrChange w:id="372" w:author="Coilin" w:date="2016-03-24T15:55:00Z">
                <w:pPr>
                  <w:pStyle w:val="TableContents"/>
                  <w:jc w:val="center"/>
                </w:pPr>
              </w:pPrChange>
            </w:pPr>
            <w:del w:id="373" w:author="Coilin" w:date="2016-03-24T15:55:00Z">
              <w:r w:rsidRPr="003D33C2" w:rsidDel="00F377FC">
                <w:rPr>
                  <w:rFonts w:asciiTheme="minorHAnsi" w:hAnsiTheme="minorHAnsi"/>
                </w:rPr>
                <w:delText>0</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E90B56" w14:textId="1F2F62B9" w:rsidR="008429E1" w:rsidRPr="003D33C2" w:rsidDel="00F377FC" w:rsidRDefault="00C345A1" w:rsidP="00F377FC">
            <w:pPr>
              <w:pStyle w:val="Standard"/>
              <w:rPr>
                <w:del w:id="374" w:author="Coilin" w:date="2016-03-24T15:55:00Z"/>
                <w:rFonts w:asciiTheme="minorHAnsi" w:hAnsiTheme="minorHAnsi"/>
              </w:rPr>
              <w:pPrChange w:id="375" w:author="Coilin" w:date="2016-03-24T15:55:00Z">
                <w:pPr>
                  <w:pStyle w:val="TableContents"/>
                  <w:jc w:val="center"/>
                </w:pPr>
              </w:pPrChange>
            </w:pPr>
            <w:del w:id="376" w:author="Coilin" w:date="2016-03-24T15:55:00Z">
              <w:r w:rsidRPr="003D33C2" w:rsidDel="00F377FC">
                <w:rPr>
                  <w:rFonts w:asciiTheme="minorHAnsi" w:hAnsiTheme="minorHAnsi"/>
                </w:rPr>
                <w:delText>0</w:delText>
              </w:r>
            </w:del>
          </w:p>
        </w:tc>
      </w:tr>
    </w:tbl>
    <w:p w14:paraId="7C685C21" w14:textId="125D2BDB" w:rsidR="008429E1" w:rsidRPr="003D33C2" w:rsidDel="00F377FC" w:rsidRDefault="008429E1" w:rsidP="00F377FC">
      <w:pPr>
        <w:pStyle w:val="Standard"/>
        <w:rPr>
          <w:del w:id="377" w:author="Coilin" w:date="2016-03-24T15:55:00Z"/>
          <w:rFonts w:asciiTheme="minorHAnsi" w:hAnsiTheme="minorHAnsi"/>
          <w:i/>
          <w:iCs/>
        </w:rPr>
        <w:pPrChange w:id="378" w:author="Coilin" w:date="2016-03-24T15:55:00Z">
          <w:pPr>
            <w:pStyle w:val="Standard"/>
          </w:pPr>
        </w:pPrChange>
      </w:pPr>
    </w:p>
    <w:p w14:paraId="4AA34F5B" w14:textId="3112E0FA" w:rsidR="008429E1" w:rsidRPr="003D33C2" w:rsidRDefault="00C345A1" w:rsidP="00F377FC">
      <w:pPr>
        <w:pStyle w:val="Standard"/>
        <w:rPr>
          <w:rFonts w:asciiTheme="minorHAnsi" w:hAnsiTheme="minorHAnsi"/>
          <w:i/>
          <w:iCs/>
        </w:rPr>
        <w:pPrChange w:id="379" w:author="Coilin" w:date="2016-03-24T15:55:00Z">
          <w:pPr>
            <w:pStyle w:val="Standard"/>
          </w:pPr>
        </w:pPrChange>
      </w:pPr>
      <w:del w:id="380" w:author="Coilin" w:date="2016-03-24T15:55:00Z">
        <w:r w:rsidRPr="003D33C2" w:rsidDel="00F377FC">
          <w:rPr>
            <w:rFonts w:asciiTheme="minorHAnsi" w:hAnsiTheme="minorHAnsi"/>
            <w:i/>
            <w:iCs/>
          </w:rPr>
          <w:delText>Which is then added to the model as a choice-specific covariate (same with PI, SI, SO). The direction of the PO parameter then indicates whether the proportion retained is increased or decreased in the Port Outside position. We also interact the position with the mesh, as suggested and report the model on Page XX.</w:delText>
        </w:r>
      </w:del>
    </w:p>
    <w:p w14:paraId="76282927" w14:textId="77777777" w:rsidR="008429E1" w:rsidRPr="003D33C2" w:rsidRDefault="008429E1">
      <w:pPr>
        <w:pStyle w:val="Standard"/>
        <w:rPr>
          <w:rFonts w:asciiTheme="minorHAnsi" w:hAnsiTheme="minorHAnsi"/>
        </w:rPr>
      </w:pPr>
    </w:p>
    <w:p w14:paraId="7DBFA7DD" w14:textId="77777777" w:rsidR="008429E1" w:rsidRPr="003D33C2" w:rsidRDefault="00C345A1">
      <w:pPr>
        <w:pStyle w:val="Standard"/>
        <w:rPr>
          <w:rFonts w:asciiTheme="minorHAnsi" w:hAnsiTheme="minorHAnsi"/>
        </w:rPr>
      </w:pPr>
      <w:r w:rsidRPr="003D33C2">
        <w:rPr>
          <w:rFonts w:asciiTheme="minorHAnsi" w:hAnsiTheme="minorHAnsi"/>
        </w:rPr>
        <w:t>Model adequacy and structure</w:t>
      </w:r>
    </w:p>
    <w:p w14:paraId="3C97BC4D" w14:textId="77777777" w:rsidR="008429E1" w:rsidRPr="003D33C2" w:rsidRDefault="00C345A1">
      <w:pPr>
        <w:pStyle w:val="Standard"/>
        <w:numPr>
          <w:ilvl w:val="0"/>
          <w:numId w:val="3"/>
        </w:numPr>
        <w:rPr>
          <w:rFonts w:asciiTheme="minorHAnsi" w:hAnsiTheme="minorHAnsi"/>
        </w:rPr>
      </w:pPr>
      <w:r w:rsidRPr="003D33C2">
        <w:rPr>
          <w:rFonts w:asciiTheme="minorHAnsi" w:hAnsiTheme="minorHAnsi"/>
        </w:rPr>
        <w:t xml:space="preserve">The random effects are clearly important, but how do you know that they are adequate? In selection and catch comparison studies it is common for both the intercept and the slope to vary between hauls. Here, for example, the carapace effects might vary between hauls. I don’t think the paper needs to try to fit such a correlation structure – it has progressed things plenty as it is – but I think there should be some more discussion about how correlation structures more complex than an ‘additive’ haul effect are often required and </w:t>
      </w:r>
      <w:r w:rsidRPr="003D33C2">
        <w:rPr>
          <w:rFonts w:asciiTheme="minorHAnsi" w:hAnsiTheme="minorHAnsi"/>
        </w:rPr>
        <w:lastRenderedPageBreak/>
        <w:t>how they might be incorporated.</w:t>
      </w:r>
    </w:p>
    <w:p w14:paraId="241FA8EC" w14:textId="77777777" w:rsidR="00A56584" w:rsidRPr="003D33C2" w:rsidRDefault="00A56584">
      <w:pPr>
        <w:pStyle w:val="Standard"/>
        <w:rPr>
          <w:rFonts w:asciiTheme="minorHAnsi" w:hAnsiTheme="minorHAnsi"/>
          <w:i/>
          <w:iCs/>
        </w:rPr>
      </w:pPr>
    </w:p>
    <w:p w14:paraId="6DA01C21" w14:textId="44648B12" w:rsidR="008429E1" w:rsidRPr="003D33C2" w:rsidRDefault="00C345A1">
      <w:pPr>
        <w:pStyle w:val="Standard"/>
        <w:rPr>
          <w:rFonts w:asciiTheme="minorHAnsi" w:hAnsiTheme="minorHAnsi"/>
          <w:i/>
          <w:iCs/>
        </w:rPr>
      </w:pPr>
      <w:r w:rsidRPr="003D33C2">
        <w:rPr>
          <w:rFonts w:asciiTheme="minorHAnsi" w:hAnsiTheme="minorHAnsi"/>
          <w:i/>
          <w:iCs/>
        </w:rPr>
        <w:t>We have included a discussion on this</w:t>
      </w:r>
      <w:ins w:id="381" w:author="Coilin" w:date="2016-03-24T16:00:00Z">
        <w:r w:rsidR="00B830EC">
          <w:rPr>
            <w:rFonts w:asciiTheme="minorHAnsi" w:hAnsiTheme="minorHAnsi"/>
            <w:i/>
            <w:iCs/>
          </w:rPr>
          <w:t xml:space="preserve"> on lines </w:t>
        </w:r>
      </w:ins>
      <w:ins w:id="382" w:author="Coilin" w:date="2016-03-24T16:29:00Z">
        <w:r w:rsidR="00DB3365">
          <w:rPr>
            <w:rFonts w:asciiTheme="minorHAnsi" w:hAnsiTheme="minorHAnsi"/>
            <w:i/>
            <w:iCs/>
          </w:rPr>
          <w:t>287-298</w:t>
        </w:r>
      </w:ins>
      <w:r w:rsidRPr="003D33C2">
        <w:rPr>
          <w:rFonts w:asciiTheme="minorHAnsi" w:hAnsiTheme="minorHAnsi"/>
          <w:i/>
          <w:iCs/>
        </w:rPr>
        <w:t xml:space="preserve">. </w:t>
      </w:r>
      <w:del w:id="383" w:author="Coilin" w:date="2016-03-24T15:59:00Z">
        <w:r w:rsidRPr="003D33C2" w:rsidDel="00B830EC">
          <w:rPr>
            <w:rFonts w:asciiTheme="minorHAnsi" w:hAnsiTheme="minorHAnsi"/>
            <w:i/>
            <w:iCs/>
          </w:rPr>
          <w:delText>IT WOULD BE GOOD TO DO THIS – ICING ON THE CAKE.</w:delText>
        </w:r>
      </w:del>
    </w:p>
    <w:p w14:paraId="3264193F" w14:textId="77777777" w:rsidR="008429E1" w:rsidRPr="003D33C2" w:rsidRDefault="008429E1">
      <w:pPr>
        <w:pStyle w:val="Standard"/>
        <w:rPr>
          <w:rFonts w:asciiTheme="minorHAnsi" w:hAnsiTheme="minorHAnsi"/>
          <w:i/>
          <w:iCs/>
        </w:rPr>
      </w:pPr>
    </w:p>
    <w:p w14:paraId="45295815" w14:textId="77777777" w:rsidR="008429E1" w:rsidRPr="003D33C2" w:rsidRDefault="00C345A1">
      <w:pPr>
        <w:pStyle w:val="Standard"/>
        <w:numPr>
          <w:ilvl w:val="0"/>
          <w:numId w:val="3"/>
        </w:numPr>
        <w:rPr>
          <w:rFonts w:asciiTheme="minorHAnsi" w:hAnsiTheme="minorHAnsi"/>
        </w:rPr>
      </w:pPr>
      <w:r w:rsidRPr="003D33C2">
        <w:rPr>
          <w:rFonts w:asciiTheme="minorHAnsi" w:hAnsiTheme="minorHAnsi"/>
        </w:rPr>
        <w:t>The proportions might be expected to converge to 25% at large lengths. I know the quadratic terms in length did not improve the model fit (at least based on AIC), but one of the problems of linear length relationships is that they can be driven by the proportions retained at smaller and intermediate lengths (where there are usually more individuals) with the fitted values at larger lengths then constrained to follow the linear relationships wherever they may lead. I have often found when fitting loess smoothers to catch comparison data that the relative catch rates asymptote to 50% for large lengths, even though the smoothers are not a ‘significant’ improvement on a linear model (just not enough power in the data). So there is a need to be award of the dangers of over-interpreting the fits at large lengths. One possibility might be to put some constraints on the length relationships (e.g. so that the proportions are all equal to 25% above some ‘large’ length) and see how that compares to the unconstrained model.</w:t>
      </w:r>
      <w:bookmarkStart w:id="384" w:name="_GoBack"/>
      <w:bookmarkEnd w:id="384"/>
    </w:p>
    <w:p w14:paraId="5E25016F" w14:textId="58892553" w:rsidR="008429E1" w:rsidRPr="003D33C2" w:rsidRDefault="00C345A1" w:rsidP="00C35DFB">
      <w:pPr>
        <w:pStyle w:val="Standard"/>
        <w:ind w:left="705"/>
        <w:rPr>
          <w:rFonts w:asciiTheme="minorHAnsi" w:hAnsiTheme="minorHAnsi"/>
        </w:rPr>
      </w:pPr>
      <w:r w:rsidRPr="003D33C2">
        <w:rPr>
          <w:rFonts w:asciiTheme="minorHAnsi" w:hAnsiTheme="minorHAnsi"/>
          <w:i/>
          <w:iCs/>
        </w:rPr>
        <w:t xml:space="preserve">We fully agree and include a section on </w:t>
      </w:r>
      <w:ins w:id="385" w:author="Coilin" w:date="2016-03-24T18:42:00Z">
        <w:r w:rsidR="009C72D5">
          <w:rPr>
            <w:rFonts w:asciiTheme="minorHAnsi" w:hAnsiTheme="minorHAnsi"/>
            <w:i/>
            <w:iCs/>
          </w:rPr>
          <w:t xml:space="preserve">future </w:t>
        </w:r>
      </w:ins>
      <w:r w:rsidRPr="003D33C2">
        <w:rPr>
          <w:rFonts w:asciiTheme="minorHAnsi" w:hAnsiTheme="minorHAnsi"/>
          <w:i/>
          <w:iCs/>
        </w:rPr>
        <w:t>model de</w:t>
      </w:r>
      <w:r w:rsidR="00C35DFB" w:rsidRPr="003D33C2">
        <w:rPr>
          <w:rFonts w:asciiTheme="minorHAnsi" w:hAnsiTheme="minorHAnsi"/>
          <w:i/>
          <w:iCs/>
        </w:rPr>
        <w:t xml:space="preserve">velopments that would allow for </w:t>
      </w:r>
      <w:ins w:id="386" w:author="Coilin" w:date="2016-03-24T18:42:00Z">
        <w:r w:rsidR="009C72D5">
          <w:rPr>
            <w:rFonts w:asciiTheme="minorHAnsi" w:hAnsiTheme="minorHAnsi"/>
            <w:i/>
            <w:iCs/>
          </w:rPr>
          <w:t xml:space="preserve">non-linearity to be more fully explored lines </w:t>
        </w:r>
      </w:ins>
      <w:ins w:id="387" w:author="Coilin" w:date="2016-03-24T18:43:00Z">
        <w:r w:rsidR="009C72D5" w:rsidRPr="009C72D5">
          <w:rPr>
            <w:rFonts w:asciiTheme="minorHAnsi" w:hAnsiTheme="minorHAnsi"/>
            <w:i/>
            <w:iCs/>
            <w:highlight w:val="yellow"/>
            <w:rPrChange w:id="388" w:author="Coilin" w:date="2016-03-24T18:43:00Z">
              <w:rPr>
                <w:rFonts w:asciiTheme="minorHAnsi" w:hAnsiTheme="minorHAnsi"/>
                <w:i/>
                <w:iCs/>
              </w:rPr>
            </w:rPrChange>
          </w:rPr>
          <w:t>297-303</w:t>
        </w:r>
      </w:ins>
      <w:del w:id="389" w:author="Coilin" w:date="2016-03-24T18:42:00Z">
        <w:r w:rsidR="00C35DFB" w:rsidRPr="003D33C2" w:rsidDel="009C72D5">
          <w:rPr>
            <w:rFonts w:asciiTheme="minorHAnsi" w:hAnsiTheme="minorHAnsi"/>
            <w:i/>
            <w:iCs/>
          </w:rPr>
          <w:delText xml:space="preserve">the </w:delText>
        </w:r>
        <w:r w:rsidRPr="003D33C2" w:rsidDel="009C72D5">
          <w:rPr>
            <w:rFonts w:asciiTheme="minorHAnsi" w:hAnsiTheme="minorHAnsi"/>
            <w:i/>
            <w:iCs/>
          </w:rPr>
          <w:delText>model to include smoothers</w:delText>
        </w:r>
      </w:del>
      <w:r w:rsidRPr="003D33C2">
        <w:rPr>
          <w:rFonts w:asciiTheme="minorHAnsi" w:hAnsiTheme="minorHAnsi"/>
          <w:i/>
          <w:iCs/>
        </w:rPr>
        <w:t>.</w:t>
      </w:r>
    </w:p>
    <w:p w14:paraId="4CB4D711" w14:textId="77777777" w:rsidR="008429E1" w:rsidRPr="003D33C2" w:rsidRDefault="008429E1">
      <w:pPr>
        <w:pStyle w:val="Standard"/>
        <w:rPr>
          <w:rFonts w:asciiTheme="minorHAnsi" w:hAnsiTheme="minorHAnsi"/>
        </w:rPr>
      </w:pPr>
    </w:p>
    <w:p w14:paraId="50AB758D" w14:textId="77777777" w:rsidR="008429E1" w:rsidRPr="003D33C2" w:rsidRDefault="00C345A1">
      <w:pPr>
        <w:pStyle w:val="Standard"/>
        <w:rPr>
          <w:rFonts w:asciiTheme="minorHAnsi" w:hAnsiTheme="minorHAnsi"/>
        </w:rPr>
      </w:pPr>
      <w:r w:rsidRPr="003D33C2">
        <w:rPr>
          <w:rFonts w:asciiTheme="minorHAnsi" w:hAnsiTheme="minorHAnsi"/>
        </w:rPr>
        <w:t>Rob Fryer</w:t>
      </w:r>
    </w:p>
    <w:p w14:paraId="5CC97BE9" w14:textId="77777777" w:rsidR="008429E1" w:rsidRPr="003D33C2" w:rsidRDefault="00C345A1">
      <w:pPr>
        <w:pStyle w:val="Standard"/>
        <w:rPr>
          <w:rFonts w:asciiTheme="minorHAnsi" w:hAnsiTheme="minorHAnsi"/>
        </w:rPr>
      </w:pPr>
      <w:r w:rsidRPr="003D33C2">
        <w:rPr>
          <w:rFonts w:asciiTheme="minorHAnsi" w:hAnsiTheme="minorHAnsi"/>
        </w:rPr>
        <w:t>1 February 2016</w:t>
      </w:r>
    </w:p>
    <w:p w14:paraId="38A383BE" w14:textId="77777777" w:rsidR="008429E1" w:rsidRPr="003D33C2" w:rsidRDefault="008429E1">
      <w:pPr>
        <w:pStyle w:val="Standard"/>
        <w:rPr>
          <w:rFonts w:asciiTheme="minorHAnsi" w:hAnsiTheme="minorHAnsi"/>
        </w:rPr>
      </w:pPr>
    </w:p>
    <w:sectPr w:rsidR="008429E1" w:rsidRPr="003D33C2">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3" w:author="Coilin" w:date="2016-03-21T16:54:00Z" w:initials="C">
    <w:p w14:paraId="0D18C9C0" w14:textId="77777777" w:rsidR="009F3BC5" w:rsidRDefault="009F3BC5">
      <w:pPr>
        <w:pStyle w:val="CommentText"/>
      </w:pPr>
      <w:r>
        <w:rPr>
          <w:rStyle w:val="CommentReference"/>
        </w:rPr>
        <w:annotationRef/>
      </w:r>
      <w:r>
        <w:t>Daragh, please include in EndNote.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18C9C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7F8145" w14:textId="77777777" w:rsidR="004268E0" w:rsidRDefault="004268E0">
      <w:r>
        <w:separator/>
      </w:r>
    </w:p>
  </w:endnote>
  <w:endnote w:type="continuationSeparator" w:id="0">
    <w:p w14:paraId="0D717654" w14:textId="77777777" w:rsidR="004268E0" w:rsidRDefault="00426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w:altName w:val="Times New Roman"/>
    <w:panose1 w:val="00000000000000000000"/>
    <w:charset w:val="00"/>
    <w:family w:val="roman"/>
    <w:notTrueType/>
    <w:pitch w:val="default"/>
  </w:font>
  <w:font w:name="FreeSans">
    <w:altName w:val="Arial"/>
    <w:charset w:val="00"/>
    <w:family w:val="swiss"/>
    <w:pitch w:val="default"/>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OpenSymbol">
    <w:charset w:val="00"/>
    <w:family w:val="auto"/>
    <w:pitch w:val="default"/>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3BB43E" w14:textId="77777777" w:rsidR="004268E0" w:rsidRDefault="004268E0">
      <w:r>
        <w:rPr>
          <w:color w:val="000000"/>
        </w:rPr>
        <w:separator/>
      </w:r>
    </w:p>
  </w:footnote>
  <w:footnote w:type="continuationSeparator" w:id="0">
    <w:p w14:paraId="4478C700" w14:textId="77777777" w:rsidR="004268E0" w:rsidRDefault="004268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9D721B"/>
    <w:multiLevelType w:val="multilevel"/>
    <w:tmpl w:val="977AA5E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6E8D754E"/>
    <w:multiLevelType w:val="multilevel"/>
    <w:tmpl w:val="F0349F90"/>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7BBC2F2B"/>
    <w:multiLevelType w:val="multilevel"/>
    <w:tmpl w:val="7FD697AE"/>
    <w:lvl w:ilvl="0">
      <w:start w:val="4"/>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ilin">
    <w15:presenceInfo w15:providerId="None" w15:userId="Coi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9E1"/>
    <w:rsid w:val="000328B1"/>
    <w:rsid w:val="000356EE"/>
    <w:rsid w:val="00053C60"/>
    <w:rsid w:val="00065727"/>
    <w:rsid w:val="00094A46"/>
    <w:rsid w:val="000E2566"/>
    <w:rsid w:val="00193437"/>
    <w:rsid w:val="001E220E"/>
    <w:rsid w:val="002703D6"/>
    <w:rsid w:val="00275FB6"/>
    <w:rsid w:val="002B0949"/>
    <w:rsid w:val="00310C4B"/>
    <w:rsid w:val="003127B1"/>
    <w:rsid w:val="003333D1"/>
    <w:rsid w:val="0034081D"/>
    <w:rsid w:val="00376D72"/>
    <w:rsid w:val="0039679F"/>
    <w:rsid w:val="003D1CF1"/>
    <w:rsid w:val="003D33C2"/>
    <w:rsid w:val="004268E0"/>
    <w:rsid w:val="00465A70"/>
    <w:rsid w:val="00467A19"/>
    <w:rsid w:val="004B7C43"/>
    <w:rsid w:val="004D720C"/>
    <w:rsid w:val="004F1DF2"/>
    <w:rsid w:val="005F0267"/>
    <w:rsid w:val="005F2AAB"/>
    <w:rsid w:val="0069681F"/>
    <w:rsid w:val="006C2902"/>
    <w:rsid w:val="006E7ABD"/>
    <w:rsid w:val="006F2C86"/>
    <w:rsid w:val="006F4D2C"/>
    <w:rsid w:val="00714F7D"/>
    <w:rsid w:val="0076410E"/>
    <w:rsid w:val="00772A2C"/>
    <w:rsid w:val="00796859"/>
    <w:rsid w:val="008140C2"/>
    <w:rsid w:val="008265A6"/>
    <w:rsid w:val="008429E1"/>
    <w:rsid w:val="00890DCA"/>
    <w:rsid w:val="008D082D"/>
    <w:rsid w:val="008D61D3"/>
    <w:rsid w:val="00934771"/>
    <w:rsid w:val="00936846"/>
    <w:rsid w:val="00994204"/>
    <w:rsid w:val="009B14A9"/>
    <w:rsid w:val="009B6C6F"/>
    <w:rsid w:val="009C629F"/>
    <w:rsid w:val="009C7158"/>
    <w:rsid w:val="009C72D5"/>
    <w:rsid w:val="009E2F37"/>
    <w:rsid w:val="009F1F58"/>
    <w:rsid w:val="009F3BC5"/>
    <w:rsid w:val="00A47761"/>
    <w:rsid w:val="00A56584"/>
    <w:rsid w:val="00A60F25"/>
    <w:rsid w:val="00A6278D"/>
    <w:rsid w:val="00A842FE"/>
    <w:rsid w:val="00A96ABF"/>
    <w:rsid w:val="00AB0813"/>
    <w:rsid w:val="00AC1171"/>
    <w:rsid w:val="00AC4619"/>
    <w:rsid w:val="00AE30E2"/>
    <w:rsid w:val="00B03D03"/>
    <w:rsid w:val="00B113BC"/>
    <w:rsid w:val="00B215FF"/>
    <w:rsid w:val="00B34C3B"/>
    <w:rsid w:val="00B67D8F"/>
    <w:rsid w:val="00B830EC"/>
    <w:rsid w:val="00B87E00"/>
    <w:rsid w:val="00BD2139"/>
    <w:rsid w:val="00BE1AD8"/>
    <w:rsid w:val="00C345A1"/>
    <w:rsid w:val="00C35DFB"/>
    <w:rsid w:val="00C54617"/>
    <w:rsid w:val="00C56839"/>
    <w:rsid w:val="00C64595"/>
    <w:rsid w:val="00CA1BF9"/>
    <w:rsid w:val="00CC67B6"/>
    <w:rsid w:val="00CE0939"/>
    <w:rsid w:val="00CF00A1"/>
    <w:rsid w:val="00D42FD6"/>
    <w:rsid w:val="00DB30B7"/>
    <w:rsid w:val="00DB3365"/>
    <w:rsid w:val="00DE7BAB"/>
    <w:rsid w:val="00DF6D0F"/>
    <w:rsid w:val="00E05102"/>
    <w:rsid w:val="00E15FE9"/>
    <w:rsid w:val="00E802EC"/>
    <w:rsid w:val="00E92BC0"/>
    <w:rsid w:val="00ED707E"/>
    <w:rsid w:val="00F377FC"/>
    <w:rsid w:val="00F40DDF"/>
    <w:rsid w:val="00F644B3"/>
    <w:rsid w:val="00F96EEF"/>
    <w:rsid w:val="00FB008D"/>
    <w:rsid w:val="00FD5DEB"/>
    <w:rsid w:val="00FF0B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F13E"/>
  <w15:docId w15:val="{A59E4B8F-9520-4A93-B0E4-088DC079D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kern w:val="3"/>
        <w:sz w:val="24"/>
        <w:szCs w:val="24"/>
        <w:lang w:val="en-I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BalloonText">
    <w:name w:val="Balloon Text"/>
    <w:basedOn w:val="Normal"/>
    <w:link w:val="BalloonTextChar"/>
    <w:uiPriority w:val="99"/>
    <w:semiHidden/>
    <w:unhideWhenUsed/>
    <w:rsid w:val="00094A46"/>
    <w:rPr>
      <w:rFonts w:ascii="Segoe UI" w:hAnsi="Segoe UI" w:cs="Mangal"/>
      <w:sz w:val="18"/>
      <w:szCs w:val="16"/>
    </w:rPr>
  </w:style>
  <w:style w:type="character" w:customStyle="1" w:styleId="BalloonTextChar">
    <w:name w:val="Balloon Text Char"/>
    <w:basedOn w:val="DefaultParagraphFont"/>
    <w:link w:val="BalloonText"/>
    <w:uiPriority w:val="99"/>
    <w:semiHidden/>
    <w:rsid w:val="00094A46"/>
    <w:rPr>
      <w:rFonts w:ascii="Segoe UI" w:hAnsi="Segoe UI" w:cs="Mangal"/>
      <w:sz w:val="18"/>
      <w:szCs w:val="16"/>
    </w:rPr>
  </w:style>
  <w:style w:type="character" w:styleId="CommentReference">
    <w:name w:val="annotation reference"/>
    <w:basedOn w:val="DefaultParagraphFont"/>
    <w:uiPriority w:val="99"/>
    <w:semiHidden/>
    <w:unhideWhenUsed/>
    <w:rsid w:val="009F3BC5"/>
    <w:rPr>
      <w:sz w:val="16"/>
      <w:szCs w:val="16"/>
    </w:rPr>
  </w:style>
  <w:style w:type="paragraph" w:styleId="CommentText">
    <w:name w:val="annotation text"/>
    <w:basedOn w:val="Normal"/>
    <w:link w:val="CommentTextChar"/>
    <w:uiPriority w:val="99"/>
    <w:semiHidden/>
    <w:unhideWhenUsed/>
    <w:rsid w:val="009F3BC5"/>
    <w:rPr>
      <w:rFonts w:cs="Mangal"/>
      <w:sz w:val="20"/>
      <w:szCs w:val="18"/>
    </w:rPr>
  </w:style>
  <w:style w:type="character" w:customStyle="1" w:styleId="CommentTextChar">
    <w:name w:val="Comment Text Char"/>
    <w:basedOn w:val="DefaultParagraphFont"/>
    <w:link w:val="CommentText"/>
    <w:uiPriority w:val="99"/>
    <w:semiHidden/>
    <w:rsid w:val="009F3BC5"/>
    <w:rPr>
      <w:rFonts w:cs="Mangal"/>
      <w:sz w:val="20"/>
      <w:szCs w:val="18"/>
    </w:rPr>
  </w:style>
  <w:style w:type="paragraph" w:styleId="CommentSubject">
    <w:name w:val="annotation subject"/>
    <w:basedOn w:val="CommentText"/>
    <w:next w:val="CommentText"/>
    <w:link w:val="CommentSubjectChar"/>
    <w:uiPriority w:val="99"/>
    <w:semiHidden/>
    <w:unhideWhenUsed/>
    <w:rsid w:val="009F3BC5"/>
    <w:rPr>
      <w:b/>
      <w:bCs/>
    </w:rPr>
  </w:style>
  <w:style w:type="character" w:customStyle="1" w:styleId="CommentSubjectChar">
    <w:name w:val="Comment Subject Char"/>
    <w:basedOn w:val="CommentTextChar"/>
    <w:link w:val="CommentSubject"/>
    <w:uiPriority w:val="99"/>
    <w:semiHidden/>
    <w:rsid w:val="009F3BC5"/>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140F4-5DEF-4148-87EA-FD83CEA0C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5</Pages>
  <Words>2418</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mintoc</dc:creator>
  <cp:lastModifiedBy>Coilin</cp:lastModifiedBy>
  <cp:revision>39</cp:revision>
  <dcterms:created xsi:type="dcterms:W3CDTF">2016-03-03T13:27:00Z</dcterms:created>
  <dcterms:modified xsi:type="dcterms:W3CDTF">2016-03-24T18:43:00Z</dcterms:modified>
</cp:coreProperties>
</file>