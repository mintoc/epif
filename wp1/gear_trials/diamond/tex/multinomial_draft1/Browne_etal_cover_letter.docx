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57" w:rsidRDefault="00111857" w:rsidP="00111857">
      <w:pPr>
        <w:spacing w:after="0"/>
        <w:jc w:val="both"/>
      </w:pPr>
      <w:r>
        <w:t xml:space="preserve">Dear </w:t>
      </w:r>
      <w:del w:id="0" w:author="Coilin" w:date="2015-12-04T22:16:00Z">
        <w:r w:rsidDel="00A928D1">
          <w:delText>editor</w:delText>
        </w:r>
      </w:del>
      <w:ins w:id="1" w:author="Coilin" w:date="2015-12-04T22:16:00Z">
        <w:r w:rsidR="00A928D1">
          <w:t xml:space="preserve">Dr </w:t>
        </w:r>
        <w:proofErr w:type="spellStart"/>
        <w:r w:rsidR="00A928D1">
          <w:t>Browman</w:t>
        </w:r>
      </w:ins>
      <w:proofErr w:type="spellEnd"/>
      <w:r>
        <w:t>,</w:t>
      </w:r>
    </w:p>
    <w:p w:rsidR="00A928D1" w:rsidRDefault="00A928D1" w:rsidP="00111857">
      <w:pPr>
        <w:spacing w:after="0" w:line="240" w:lineRule="auto"/>
        <w:jc w:val="both"/>
        <w:rPr>
          <w:ins w:id="2" w:author="Coilin" w:date="2015-12-04T22:17:00Z"/>
        </w:rPr>
      </w:pPr>
    </w:p>
    <w:p w:rsidR="00111857" w:rsidRDefault="00111857" w:rsidP="00111857">
      <w:pPr>
        <w:spacing w:after="0" w:line="240" w:lineRule="auto"/>
        <w:jc w:val="both"/>
      </w:pPr>
      <w:r>
        <w:t>Please find enclosed an original manuscript entitled: "</w:t>
      </w:r>
      <w:del w:id="3" w:author="Coilin" w:date="2015-12-04T22:34:00Z">
        <w:r w:rsidRPr="00111857" w:rsidDel="009016B1">
          <w:delText xml:space="preserve"> </w:delText>
        </w:r>
      </w:del>
      <w:r w:rsidRPr="00111857">
        <w:t xml:space="preserve">A general catch comparison method for multi-gear trials: application to a quad-rig trawling fishery for </w:t>
      </w:r>
      <w:r w:rsidRPr="00111857">
        <w:rPr>
          <w:i/>
        </w:rPr>
        <w:t>Nephrops</w:t>
      </w:r>
      <w:del w:id="4" w:author="Coilin" w:date="2015-12-04T22:34:00Z">
        <w:r w:rsidRPr="00111857" w:rsidDel="009016B1">
          <w:delText xml:space="preserve"> </w:delText>
        </w:r>
      </w:del>
      <w:r>
        <w:t>"</w:t>
      </w:r>
      <w:ins w:id="5" w:author="Coilin" w:date="2015-12-04T22:34:00Z">
        <w:r w:rsidR="009016B1">
          <w:t>,</w:t>
        </w:r>
      </w:ins>
      <w:r>
        <w:t xml:space="preserve"> which we are submitting for exclusive consideration by the </w:t>
      </w:r>
      <w:r w:rsidRPr="00863CB1">
        <w:rPr>
          <w:i/>
          <w:rPrChange w:id="6" w:author="Coilin" w:date="2015-12-04T22:53:00Z">
            <w:rPr/>
          </w:rPrChange>
        </w:rPr>
        <w:t>ICES Journal of Marine Science</w:t>
      </w:r>
      <w:r>
        <w:t xml:space="preserve">. </w:t>
      </w:r>
    </w:p>
    <w:p w:rsidR="00111857" w:rsidRDefault="00111857" w:rsidP="00111857">
      <w:pPr>
        <w:spacing w:after="0" w:line="240" w:lineRule="auto"/>
        <w:jc w:val="both"/>
      </w:pPr>
    </w:p>
    <w:p w:rsidR="009016B1" w:rsidRDefault="00CC5E3C" w:rsidP="00CC5E3C">
      <w:pPr>
        <w:spacing w:after="0"/>
        <w:jc w:val="both"/>
      </w:pPr>
      <w:r>
        <w:t xml:space="preserve">The paper </w:t>
      </w:r>
      <w:del w:id="7" w:author="Coilin" w:date="2015-12-04T22:51:00Z">
        <w:r w:rsidDel="00863CB1">
          <w:delText xml:space="preserve">outlines </w:delText>
        </w:r>
      </w:del>
      <w:ins w:id="8" w:author="Coilin" w:date="2015-12-04T22:51:00Z">
        <w:r w:rsidR="00863CB1">
          <w:t>details</w:t>
        </w:r>
        <w:r w:rsidR="00863CB1">
          <w:t xml:space="preserve"> </w:t>
        </w:r>
      </w:ins>
      <w:r w:rsidR="00111857">
        <w:t xml:space="preserve">a new </w:t>
      </w:r>
      <w:ins w:id="9" w:author="Coilin" w:date="2015-12-04T22:26:00Z">
        <w:r w:rsidR="00A928D1">
          <w:t xml:space="preserve">multinomial mixed effects </w:t>
        </w:r>
      </w:ins>
      <w:r w:rsidR="00111857">
        <w:t xml:space="preserve">method for comparing catches of multiple gears </w:t>
      </w:r>
      <w:ins w:id="10" w:author="Coilin" w:date="2015-12-04T22:19:00Z">
        <w:r w:rsidR="00A928D1">
          <w:t xml:space="preserve">in </w:t>
        </w:r>
      </w:ins>
      <w:ins w:id="11" w:author="Coilin" w:date="2015-12-04T22:20:00Z">
        <w:r w:rsidR="00A928D1">
          <w:t xml:space="preserve">experimental </w:t>
        </w:r>
      </w:ins>
      <w:ins w:id="12" w:author="Coilin" w:date="2015-12-04T22:19:00Z">
        <w:r w:rsidR="00A928D1">
          <w:t xml:space="preserve">trials. We </w:t>
        </w:r>
      </w:ins>
      <w:del w:id="13" w:author="Coilin" w:date="2015-12-04T22:19:00Z">
        <w:r w:rsidR="00111857" w:rsidDel="00A928D1">
          <w:delText xml:space="preserve">using </w:delText>
        </w:r>
      </w:del>
      <w:ins w:id="14" w:author="Coilin" w:date="2015-12-04T22:19:00Z">
        <w:r w:rsidR="00A928D1">
          <w:t>apply the method</w:t>
        </w:r>
        <w:r w:rsidR="00A928D1">
          <w:t xml:space="preserve"> </w:t>
        </w:r>
        <w:r w:rsidR="00A928D1">
          <w:t xml:space="preserve">to </w:t>
        </w:r>
      </w:ins>
      <w:ins w:id="15" w:author="Coilin" w:date="2015-12-04T22:34:00Z">
        <w:r w:rsidR="009016B1">
          <w:t xml:space="preserve">trials on </w:t>
        </w:r>
      </w:ins>
      <w:del w:id="16" w:author="Coilin" w:date="2015-12-04T22:34:00Z">
        <w:r w:rsidR="00111857" w:rsidDel="009016B1">
          <w:delText xml:space="preserve">the example of </w:delText>
        </w:r>
      </w:del>
      <w:r w:rsidR="00111857">
        <w:t xml:space="preserve">the commercially important </w:t>
      </w:r>
      <w:ins w:id="17" w:author="Coilin" w:date="2015-12-04T22:19:00Z">
        <w:r w:rsidR="00A928D1">
          <w:t xml:space="preserve">but understudied </w:t>
        </w:r>
      </w:ins>
      <w:del w:id="18" w:author="Coilin" w:date="2015-12-04T22:19:00Z">
        <w:r w:rsidR="00111857" w:rsidDel="00A928D1">
          <w:delText xml:space="preserve">Irish </w:delText>
        </w:r>
      </w:del>
      <w:r w:rsidR="00111857">
        <w:t>quad-rig trawl</w:t>
      </w:r>
      <w:del w:id="19" w:author="Coilin" w:date="2015-12-04T22:19:00Z">
        <w:r w:rsidR="00111857" w:rsidDel="00A928D1">
          <w:delText>ing</w:delText>
        </w:r>
      </w:del>
      <w:r w:rsidR="00111857">
        <w:t xml:space="preserve"> fishery for </w:t>
      </w:r>
      <w:r w:rsidR="00111857" w:rsidRPr="00111857">
        <w:rPr>
          <w:i/>
        </w:rPr>
        <w:t xml:space="preserve">Nephrops </w:t>
      </w:r>
      <w:proofErr w:type="spellStart"/>
      <w:r w:rsidR="00111857" w:rsidRPr="00111857">
        <w:rPr>
          <w:i/>
        </w:rPr>
        <w:t>norvegicus</w:t>
      </w:r>
      <w:proofErr w:type="spellEnd"/>
      <w:r w:rsidR="00111857">
        <w:t xml:space="preserve">. </w:t>
      </w:r>
      <w:r>
        <w:t>Our statistical approach</w:t>
      </w:r>
      <w:r w:rsidR="00111857">
        <w:t xml:space="preserve"> includes many features </w:t>
      </w:r>
      <w:r>
        <w:t>which are not currently available in fisheries catch</w:t>
      </w:r>
      <w:ins w:id="20" w:author="Coilin" w:date="2015-12-04T22:20:00Z">
        <w:r w:rsidR="00A928D1">
          <w:t xml:space="preserve"> comparison</w:t>
        </w:r>
      </w:ins>
      <w:r>
        <w:t xml:space="preserve"> analyses </w:t>
      </w:r>
      <w:proofErr w:type="gramStart"/>
      <w:r>
        <w:t>e.g.,:</w:t>
      </w:r>
      <w:proofErr w:type="gramEnd"/>
    </w:p>
    <w:p w:rsidR="00A928D1" w:rsidRDefault="009016B1" w:rsidP="00111857">
      <w:pPr>
        <w:pStyle w:val="ListParagraph"/>
        <w:numPr>
          <w:ilvl w:val="1"/>
          <w:numId w:val="1"/>
        </w:numPr>
        <w:spacing w:after="0"/>
        <w:jc w:val="both"/>
        <w:rPr>
          <w:ins w:id="21" w:author="Coilin" w:date="2015-12-04T22:23:00Z"/>
        </w:rPr>
      </w:pPr>
      <w:ins w:id="22" w:author="Coilin" w:date="2015-12-04T22:23:00Z">
        <w:r>
          <w:t>Inference when</w:t>
        </w:r>
        <w:r w:rsidR="00A928D1">
          <w:t xml:space="preserve"> </w:t>
        </w:r>
      </w:ins>
      <w:ins w:id="23" w:author="Coilin" w:date="2015-12-04T22:27:00Z">
        <w:r>
          <w:t xml:space="preserve">two or </w:t>
        </w:r>
      </w:ins>
      <w:ins w:id="24" w:author="Coilin" w:date="2015-12-04T22:23:00Z">
        <w:r w:rsidR="00A928D1">
          <w:t xml:space="preserve">more </w:t>
        </w:r>
        <w:r w:rsidR="00A928D1">
          <w:t xml:space="preserve">gears </w:t>
        </w:r>
      </w:ins>
      <w:ins w:id="25" w:author="Coilin" w:date="2015-12-04T22:27:00Z">
        <w:r>
          <w:t xml:space="preserve">are </w:t>
        </w:r>
      </w:ins>
      <w:ins w:id="26" w:author="Coilin" w:date="2015-12-04T22:23:00Z">
        <w:r w:rsidR="00A928D1">
          <w:t>towed simultaneously</w:t>
        </w:r>
      </w:ins>
    </w:p>
    <w:p w:rsidR="00111857" w:rsidRDefault="00A928D1" w:rsidP="00111857">
      <w:pPr>
        <w:pStyle w:val="ListParagraph"/>
        <w:numPr>
          <w:ilvl w:val="1"/>
          <w:numId w:val="1"/>
        </w:numPr>
        <w:spacing w:after="0"/>
        <w:jc w:val="both"/>
      </w:pPr>
      <w:ins w:id="27" w:author="Coilin" w:date="2015-12-04T22:23:00Z">
        <w:r>
          <w:t xml:space="preserve">Inclusion of </w:t>
        </w:r>
      </w:ins>
      <w:del w:id="28" w:author="Coilin" w:date="2015-12-04T22:23:00Z">
        <w:r w:rsidR="00111857" w:rsidDel="00A928D1">
          <w:delText>Case</w:delText>
        </w:r>
      </w:del>
      <w:ins w:id="29" w:author="Coilin" w:date="2015-12-04T22:23:00Z">
        <w:r>
          <w:t>c</w:t>
        </w:r>
        <w:r>
          <w:t>ase</w:t>
        </w:r>
      </w:ins>
      <w:r w:rsidR="00111857">
        <w:t>-specific covariates (e.g., carapace length) and cod-end specific covariates (e.g., total catch weight)</w:t>
      </w:r>
    </w:p>
    <w:p w:rsidR="00111857" w:rsidRDefault="00111857" w:rsidP="00111857">
      <w:pPr>
        <w:pStyle w:val="ListParagraph"/>
        <w:numPr>
          <w:ilvl w:val="1"/>
          <w:numId w:val="1"/>
        </w:numPr>
        <w:spacing w:after="0"/>
        <w:jc w:val="both"/>
      </w:pPr>
      <w:r>
        <w:t>Account</w:t>
      </w:r>
      <w:ins w:id="30" w:author="Coilin" w:date="2015-12-04T22:55:00Z">
        <w:r w:rsidR="00863CB1">
          <w:t>ing</w:t>
        </w:r>
      </w:ins>
      <w:del w:id="31" w:author="Coilin" w:date="2015-12-04T22:55:00Z">
        <w:r w:rsidDel="00863CB1">
          <w:delText>s</w:delText>
        </w:r>
      </w:del>
      <w:r>
        <w:t xml:space="preserve"> for sub-sampling ratios</w:t>
      </w:r>
      <w:ins w:id="32" w:author="Coilin" w:date="2015-12-04T22:24:00Z">
        <w:r w:rsidR="009016B1">
          <w:t xml:space="preserve"> of multiple cod-ends</w:t>
        </w:r>
      </w:ins>
    </w:p>
    <w:p w:rsidR="00111857" w:rsidRDefault="00111857" w:rsidP="00111857">
      <w:pPr>
        <w:pStyle w:val="ListParagraph"/>
        <w:numPr>
          <w:ilvl w:val="1"/>
          <w:numId w:val="1"/>
        </w:numPr>
        <w:spacing w:after="0"/>
        <w:jc w:val="both"/>
      </w:pPr>
      <w:r>
        <w:t>Includ</w:t>
      </w:r>
      <w:ins w:id="33" w:author="Coilin" w:date="2015-12-04T22:55:00Z">
        <w:r w:rsidR="00863CB1">
          <w:t>ing</w:t>
        </w:r>
      </w:ins>
      <w:del w:id="34" w:author="Coilin" w:date="2015-12-04T22:55:00Z">
        <w:r w:rsidDel="00863CB1">
          <w:delText>es</w:delText>
        </w:r>
      </w:del>
      <w:r>
        <w:t xml:space="preserve"> haul level effects via multivariate random effects</w:t>
      </w:r>
    </w:p>
    <w:p w:rsidR="00111857" w:rsidRDefault="00863CB1" w:rsidP="00111857">
      <w:pPr>
        <w:pStyle w:val="ListParagraph"/>
        <w:numPr>
          <w:ilvl w:val="1"/>
          <w:numId w:val="1"/>
        </w:numPr>
        <w:spacing w:after="0"/>
        <w:jc w:val="both"/>
      </w:pPr>
      <w:ins w:id="35" w:author="Coilin" w:date="2015-12-04T22:56:00Z">
        <w:r>
          <w:t xml:space="preserve">Overall </w:t>
        </w:r>
      </w:ins>
      <w:del w:id="36" w:author="Coilin" w:date="2015-12-04T22:56:00Z">
        <w:r w:rsidR="00111857" w:rsidDel="00863CB1">
          <w:delText>Allows for overall i</w:delText>
        </w:r>
      </w:del>
      <w:ins w:id="37" w:author="Coilin" w:date="2015-12-04T22:56:00Z">
        <w:r>
          <w:t>i</w:t>
        </w:r>
      </w:ins>
      <w:r w:rsidR="00111857">
        <w:t>nference in addition to haul</w:t>
      </w:r>
      <w:ins w:id="38" w:author="Coilin" w:date="2015-12-04T22:56:00Z">
        <w:r>
          <w:t>-</w:t>
        </w:r>
      </w:ins>
      <w:del w:id="39" w:author="Coilin" w:date="2015-12-04T22:56:00Z">
        <w:r w:rsidR="00111857" w:rsidDel="00863CB1">
          <w:delText xml:space="preserve"> </w:delText>
        </w:r>
      </w:del>
      <w:r w:rsidR="00111857">
        <w:t>level inference</w:t>
      </w:r>
    </w:p>
    <w:p w:rsidR="00111857" w:rsidRDefault="00111857" w:rsidP="00111857">
      <w:pPr>
        <w:pStyle w:val="ListParagraph"/>
        <w:numPr>
          <w:ilvl w:val="1"/>
          <w:numId w:val="1"/>
        </w:numPr>
        <w:spacing w:after="0"/>
        <w:jc w:val="both"/>
      </w:pPr>
      <w:del w:id="40" w:author="Coilin" w:date="2015-12-04T22:56:00Z">
        <w:r w:rsidDel="00863CB1">
          <w:delText>Provides o</w:delText>
        </w:r>
      </w:del>
      <w:ins w:id="41" w:author="Coilin" w:date="2015-12-04T22:56:00Z">
        <w:r w:rsidR="00863CB1">
          <w:t>O</w:t>
        </w:r>
      </w:ins>
      <w:r>
        <w:t>pen-source (ADMB-RE) code to implement</w:t>
      </w:r>
    </w:p>
    <w:p w:rsidR="00CC5E3C" w:rsidRDefault="00CC5E3C" w:rsidP="00111857">
      <w:pPr>
        <w:spacing w:after="0"/>
        <w:jc w:val="both"/>
        <w:rPr>
          <w:ins w:id="42" w:author="Coilin" w:date="2015-12-04T22:24:00Z"/>
        </w:rPr>
      </w:pPr>
    </w:p>
    <w:p w:rsidR="00A928D1" w:rsidRDefault="00A928D1" w:rsidP="00111857">
      <w:pPr>
        <w:spacing w:after="0"/>
        <w:jc w:val="both"/>
        <w:rPr>
          <w:ins w:id="43" w:author="Coilin" w:date="2015-12-04T22:24:00Z"/>
        </w:rPr>
      </w:pPr>
      <w:ins w:id="44" w:author="Coilin" w:date="2015-12-04T22:24:00Z">
        <w:r>
          <w:t xml:space="preserve">We believe the method </w:t>
        </w:r>
      </w:ins>
      <w:ins w:id="45" w:author="Coilin" w:date="2015-12-04T22:35:00Z">
        <w:r w:rsidR="006C11A7">
          <w:t>provides</w:t>
        </w:r>
        <w:r w:rsidR="009016B1">
          <w:t xml:space="preserve"> </w:t>
        </w:r>
      </w:ins>
      <w:ins w:id="46" w:author="Coilin" w:date="2015-12-04T22:24:00Z">
        <w:r>
          <w:t xml:space="preserve">significant </w:t>
        </w:r>
      </w:ins>
      <w:ins w:id="47" w:author="Coilin" w:date="2015-12-04T22:56:00Z">
        <w:r w:rsidR="006C11A7">
          <w:t>capability</w:t>
        </w:r>
      </w:ins>
      <w:ins w:id="48" w:author="Coilin" w:date="2015-12-04T22:35:00Z">
        <w:r w:rsidR="009016B1">
          <w:t xml:space="preserve"> in the </w:t>
        </w:r>
      </w:ins>
      <w:ins w:id="49" w:author="Coilin" w:date="2015-12-04T22:24:00Z">
        <w:r>
          <w:t xml:space="preserve">analysis of </w:t>
        </w:r>
      </w:ins>
      <w:ins w:id="50" w:author="Coilin" w:date="2015-12-04T22:52:00Z">
        <w:r w:rsidR="00863CB1">
          <w:t>multi-rig gear</w:t>
        </w:r>
      </w:ins>
      <w:ins w:id="51" w:author="Coilin" w:date="2015-12-04T22:43:00Z">
        <w:r w:rsidR="005F3C64">
          <w:t xml:space="preserve"> </w:t>
        </w:r>
      </w:ins>
      <w:ins w:id="52" w:author="Coilin" w:date="2015-12-04T22:30:00Z">
        <w:r w:rsidR="009016B1">
          <w:t>trials</w:t>
        </w:r>
      </w:ins>
      <w:ins w:id="53" w:author="Coilin" w:date="2015-12-04T22:52:00Z">
        <w:r w:rsidR="00863CB1">
          <w:t>, particularly important with the</w:t>
        </w:r>
      </w:ins>
      <w:ins w:id="54" w:author="Coilin" w:date="2015-12-04T22:57:00Z">
        <w:r w:rsidR="00F00D56">
          <w:t xml:space="preserve"> developing</w:t>
        </w:r>
      </w:ins>
      <w:ins w:id="55" w:author="Coilin" w:date="2015-12-04T22:30:00Z">
        <w:r w:rsidR="009016B1">
          <w:t xml:space="preserve"> EU Landing Obligation</w:t>
        </w:r>
      </w:ins>
      <w:ins w:id="56" w:author="Coilin" w:date="2015-12-04T22:25:00Z">
        <w:r>
          <w:t xml:space="preserve">. The method </w:t>
        </w:r>
      </w:ins>
      <w:ins w:id="57" w:author="Coilin" w:date="2015-12-04T22:26:00Z">
        <w:r>
          <w:t xml:space="preserve">can also be applied to </w:t>
        </w:r>
      </w:ins>
      <w:ins w:id="58" w:author="Coilin" w:date="2015-12-04T22:32:00Z">
        <w:r w:rsidR="009016B1">
          <w:t xml:space="preserve">other </w:t>
        </w:r>
      </w:ins>
      <w:ins w:id="59" w:author="Coilin" w:date="2015-12-04T22:26:00Z">
        <w:r w:rsidR="009016B1">
          <w:t>multi-category response datasets</w:t>
        </w:r>
        <w:r>
          <w:t xml:space="preserve"> with clustering</w:t>
        </w:r>
      </w:ins>
      <w:ins w:id="60" w:author="Coilin" w:date="2015-12-04T22:32:00Z">
        <w:r w:rsidR="00863CB1">
          <w:t>. For these reasons</w:t>
        </w:r>
      </w:ins>
      <w:ins w:id="61" w:author="Coilin" w:date="2015-12-04T22:31:00Z">
        <w:r w:rsidR="009016B1">
          <w:t xml:space="preserve"> we </w:t>
        </w:r>
      </w:ins>
      <w:ins w:id="62" w:author="Coilin" w:date="2015-12-04T22:32:00Z">
        <w:r w:rsidR="009016B1">
          <w:t>consider</w:t>
        </w:r>
      </w:ins>
      <w:ins w:id="63" w:author="Coilin" w:date="2015-12-04T22:31:00Z">
        <w:r w:rsidR="009016B1">
          <w:t xml:space="preserve"> the </w:t>
        </w:r>
        <w:r w:rsidR="009016B1" w:rsidRPr="00863CB1">
          <w:rPr>
            <w:i/>
            <w:rPrChange w:id="64" w:author="Coilin" w:date="2015-12-04T22:53:00Z">
              <w:rPr/>
            </w:rPrChange>
          </w:rPr>
          <w:t>ICES Journal of Marine Science</w:t>
        </w:r>
        <w:r w:rsidR="00863CB1">
          <w:t xml:space="preserve"> an </w:t>
        </w:r>
      </w:ins>
      <w:ins w:id="65" w:author="Coilin" w:date="2015-12-04T22:53:00Z">
        <w:r w:rsidR="00863CB1">
          <w:t xml:space="preserve">excellent </w:t>
        </w:r>
      </w:ins>
      <w:ins w:id="66" w:author="Coilin" w:date="2015-12-04T22:31:00Z">
        <w:r w:rsidR="009016B1">
          <w:t xml:space="preserve">journal for </w:t>
        </w:r>
      </w:ins>
      <w:ins w:id="67" w:author="Coilin" w:date="2015-12-04T22:33:00Z">
        <w:r w:rsidR="009016B1">
          <w:t>communicating our work</w:t>
        </w:r>
      </w:ins>
      <w:ins w:id="68" w:author="Coilin" w:date="2015-12-04T22:54:00Z">
        <w:r w:rsidR="00863CB1">
          <w:t xml:space="preserve"> and would be grateful for your consideration thereof</w:t>
        </w:r>
      </w:ins>
      <w:ins w:id="69" w:author="Coilin" w:date="2015-12-04T22:33:00Z">
        <w:r w:rsidR="009016B1">
          <w:t>.</w:t>
        </w:r>
      </w:ins>
    </w:p>
    <w:p w:rsidR="00A928D1" w:rsidRDefault="00A928D1" w:rsidP="00111857">
      <w:pPr>
        <w:spacing w:after="0"/>
        <w:jc w:val="both"/>
      </w:pPr>
      <w:bookmarkStart w:id="70" w:name="_GoBack"/>
      <w:bookmarkEnd w:id="70"/>
    </w:p>
    <w:p w:rsidR="00111857" w:rsidRDefault="00111857" w:rsidP="00111857">
      <w:pPr>
        <w:spacing w:after="0"/>
        <w:jc w:val="both"/>
      </w:pPr>
      <w:r>
        <w:t>This work has the full approval of all co-authors to submit and no ethical considerations arose</w:t>
      </w:r>
      <w:r w:rsidR="00CC5E3C">
        <w:t xml:space="preserve"> during the course of the study.  </w:t>
      </w:r>
    </w:p>
    <w:p w:rsidR="00CC5E3C" w:rsidRDefault="00CC5E3C" w:rsidP="00111857">
      <w:pPr>
        <w:spacing w:after="0"/>
        <w:jc w:val="both"/>
      </w:pPr>
    </w:p>
    <w:p w:rsidR="00111857" w:rsidRDefault="00111857" w:rsidP="00111857">
      <w:pPr>
        <w:spacing w:after="0"/>
        <w:jc w:val="both"/>
      </w:pPr>
      <w:r>
        <w:t>Sincerely,</w:t>
      </w:r>
    </w:p>
    <w:p w:rsidR="00CC5E3C" w:rsidRDefault="00CC5E3C" w:rsidP="00111857">
      <w:pPr>
        <w:spacing w:after="0"/>
        <w:jc w:val="both"/>
      </w:pPr>
    </w:p>
    <w:p w:rsidR="00111857" w:rsidRDefault="00CC5E3C" w:rsidP="00111857">
      <w:pPr>
        <w:spacing w:after="0"/>
        <w:jc w:val="both"/>
      </w:pPr>
      <w:r>
        <w:t>Daragh Browne</w:t>
      </w:r>
    </w:p>
    <w:p w:rsidR="00111857" w:rsidRDefault="00111857" w:rsidP="00111857">
      <w:pPr>
        <w:spacing w:after="0"/>
        <w:jc w:val="both"/>
      </w:pPr>
      <w:r>
        <w:t>Corresponding author</w:t>
      </w:r>
    </w:p>
    <w:p w:rsidR="00111857" w:rsidRPr="004222CF" w:rsidRDefault="00111857" w:rsidP="00111857">
      <w:pPr>
        <w:spacing w:after="0"/>
        <w:jc w:val="both"/>
        <w:rPr>
          <w:b/>
        </w:rPr>
      </w:pPr>
    </w:p>
    <w:p w:rsidR="00877A08" w:rsidRDefault="00877A08"/>
    <w:sectPr w:rsidR="0087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5BFA"/>
    <w:multiLevelType w:val="hybridMultilevel"/>
    <w:tmpl w:val="934E9E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ilin">
    <w15:presenceInfo w15:providerId="None" w15:userId="Co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57"/>
    <w:rsid w:val="00111857"/>
    <w:rsid w:val="005F3C64"/>
    <w:rsid w:val="006C11A7"/>
    <w:rsid w:val="00863CB1"/>
    <w:rsid w:val="00877A08"/>
    <w:rsid w:val="009016B1"/>
    <w:rsid w:val="00A928D1"/>
    <w:rsid w:val="00A94BEF"/>
    <w:rsid w:val="00CC5E3C"/>
    <w:rsid w:val="00F0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FA9949-79AB-472E-9D6E-7F9A7C73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857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1857"/>
    <w:rPr>
      <w:b/>
      <w:bCs/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1118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8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B1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Cosgrove, Ronan</dc:creator>
  <cp:lastModifiedBy>Coilin</cp:lastModifiedBy>
  <cp:revision>5</cp:revision>
  <dcterms:created xsi:type="dcterms:W3CDTF">2015-12-04T22:43:00Z</dcterms:created>
  <dcterms:modified xsi:type="dcterms:W3CDTF">2015-12-04T22:57:00Z</dcterms:modified>
</cp:coreProperties>
</file>