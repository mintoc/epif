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333" w:rsidRDefault="00FC3644" w:rsidP="00EC039A">
      <w:pPr>
        <w:jc w:val="both"/>
        <w:rPr>
          <w:b/>
        </w:rPr>
      </w:pPr>
      <w:r>
        <w:rPr>
          <w:b/>
        </w:rPr>
        <w:t>Development of a</w:t>
      </w:r>
      <w:r w:rsidR="004A73FF">
        <w:rPr>
          <w:b/>
        </w:rPr>
        <w:t xml:space="preserve"> </w:t>
      </w:r>
      <w:r w:rsidR="00ED4B0D">
        <w:rPr>
          <w:b/>
        </w:rPr>
        <w:t>robust</w:t>
      </w:r>
      <w:r w:rsidR="004A73FF">
        <w:rPr>
          <w:b/>
        </w:rPr>
        <w:t xml:space="preserve"> method for comparing catch</w:t>
      </w:r>
      <w:r w:rsidR="00ED4B0D">
        <w:rPr>
          <w:b/>
        </w:rPr>
        <w:t>es</w:t>
      </w:r>
      <w:r w:rsidR="004A73FF">
        <w:rPr>
          <w:b/>
        </w:rPr>
        <w:t xml:space="preserve"> </w:t>
      </w:r>
      <w:r>
        <w:rPr>
          <w:b/>
        </w:rPr>
        <w:t xml:space="preserve">in a multi-rig trawl fishery for </w:t>
      </w:r>
      <w:r w:rsidRPr="00292BAC">
        <w:rPr>
          <w:b/>
          <w:i/>
        </w:rPr>
        <w:t xml:space="preserve">Nephrops </w:t>
      </w:r>
    </w:p>
    <w:p w:rsidR="007304E1" w:rsidRDefault="007304E1" w:rsidP="007304E1">
      <w:pPr>
        <w:jc w:val="both"/>
      </w:pPr>
      <w:r>
        <w:rPr>
          <w:i/>
        </w:rPr>
        <w:t xml:space="preserve">Nephrops </w:t>
      </w:r>
      <w:ins w:id="0" w:author="Coilin" w:date="2015-11-13T08:47:00Z">
        <w:r w:rsidR="00287164">
          <w:rPr>
            <w:i/>
          </w:rPr>
          <w:t>n</w:t>
        </w:r>
      </w:ins>
      <w:del w:id="1" w:author="Coilin" w:date="2015-11-13T08:47:00Z">
        <w:r w:rsidDel="00287164">
          <w:rPr>
            <w:i/>
          </w:rPr>
          <w:delText>N</w:delText>
        </w:r>
      </w:del>
      <w:r>
        <w:rPr>
          <w:i/>
        </w:rPr>
        <w:t>orvegicus</w:t>
      </w:r>
      <w:r>
        <w:t xml:space="preserve"> is a commercially important species distributed throughout the North East Atlantic and Mediterranean Sea. Total landings of 66,500 tonnes in 2010 were predominantly attributed to the United Kingdom (58.1%) followed by Ireland (11.7%) and various other European Union (EU) countries operating in Atlantic and Mediterranean waters </w:t>
      </w:r>
      <w:r>
        <w:fldChar w:fldCharType="begin"/>
      </w:r>
      <w:r>
        <w:instrText xml:space="preserve"> ADDIN EN.CITE &lt;EndNote&gt;&lt;Cite&gt;&lt;Author&gt;FAO&lt;/Author&gt;&lt;Year&gt;2010&lt;/Year&gt;&lt;RecNum&gt;621&lt;/RecNum&gt;&lt;DisplayText&gt;(FAO, 2010)&lt;/DisplayText&gt;&lt;record&gt;&lt;rec-number&gt;621&lt;/rec-number&gt;&lt;foreign-keys&gt;&lt;key app="EN" db-id="xax5v99p909t04eax0qpx5zu9ddad5erz5fw" timestamp="1445354477"&gt;621&lt;/key&gt;&lt;/foreign-keys&gt;&lt;ref-type name="Journal Article"&gt;17&lt;/ref-type&gt;&lt;contributors&gt;&lt;authors&gt;&lt;author&gt;FAO&lt;/author&gt;&lt;/authors&gt;&lt;/contributors&gt;&lt;titles&gt;&lt;title&gt;Landing data for Nephrops norvegicus in 1955–2010 using FAO programme and database FishStatJ. http://www.fao.org/fishery/statistics/software/fishstatj/en.&lt;/title&gt;&lt;/titles&gt;&lt;dates&gt;&lt;year&gt;2010&lt;/year&gt;&lt;/dates&gt;&lt;urls&gt;&lt;/urls&gt;&lt;/record&gt;&lt;/Cite&gt;&lt;/EndNote&gt;</w:instrText>
      </w:r>
      <w:r>
        <w:fldChar w:fldCharType="separate"/>
      </w:r>
      <w:r>
        <w:rPr>
          <w:noProof/>
        </w:rPr>
        <w:t>(FAO, 2010)</w:t>
      </w:r>
      <w:r>
        <w:fldChar w:fldCharType="end"/>
      </w:r>
      <w:r>
        <w:t xml:space="preserve">. More than 95% of EU </w:t>
      </w:r>
      <w:r>
        <w:rPr>
          <w:i/>
        </w:rPr>
        <w:t>Nephrops</w:t>
      </w:r>
      <w:r>
        <w:t xml:space="preserve"> landings are taken using single or multi-rig trawlers which target </w:t>
      </w:r>
      <w:r>
        <w:rPr>
          <w:i/>
        </w:rPr>
        <w:t>Nephrops</w:t>
      </w:r>
      <w:r>
        <w:t xml:space="preserve"> in mixed species fisheries </w:t>
      </w:r>
      <w:r>
        <w:fldChar w:fldCharType="begin"/>
      </w:r>
      <w:r>
        <w:instrText xml:space="preserve"> ADDIN EN.CITE &lt;EndNote&gt;&lt;Cite&gt;&lt;Author&gt;Ungfors&lt;/Author&gt;&lt;Year&gt;2013&lt;/Year&gt;&lt;RecNum&gt;628&lt;/RecNum&gt;&lt;DisplayText&gt;(Ungfors&lt;style face="italic"&gt; et al.&lt;/style&gt;, 2013)&lt;/DisplayText&gt;&lt;record&gt;&lt;rec-number&gt;628&lt;/rec-number&gt;&lt;foreign-keys&gt;&lt;key app="EN" db-id="xax5v99p909t04eax0qpx5zu9ddad5erz5fw" timestamp="1445354700"&gt;628&lt;/key&gt;&lt;/foreign-keys&gt;&lt;ref-type name="Book Section"&gt;5&lt;/ref-type&gt;&lt;contributors&gt;&lt;authors&gt;&lt;author&gt;Ungfors, Anette&lt;/author&gt;&lt;author&gt;Bell, Ewen&lt;/author&gt;&lt;author&gt;Johnson, Magnus L.&lt;/author&gt;&lt;author&gt;Cowing, Daniel&lt;/author&gt;&lt;author&gt;Dobson, Nicola C.&lt;/author&gt;&lt;author&gt;Bublitz, Ralf&lt;/author&gt;&lt;author&gt;Sandell, Jane&lt;/author&gt;&lt;/authors&gt;&lt;secondary-authors&gt;&lt;author&gt;Magnus, L. Johnson&lt;/author&gt;&lt;author&gt;Mark, P. Johnson&lt;/author&gt;&lt;/secondary-authors&gt;&lt;/contributors&gt;&lt;titles&gt;&lt;title&gt;Chapter Seven - Nephrops Fisheries in European Waters&lt;/title&gt;&lt;secondary-title&gt;Advances in Marine Biology&lt;/secondary-title&gt;&lt;/titles&gt;&lt;pages&gt;247-314&lt;/pages&gt;&lt;volume&gt;Volume 64&lt;/volume&gt;&lt;keywords&gt;&lt;keyword&gt;Norway lobster&lt;/keyword&gt;&lt;keyword&gt;Trawl evolution&lt;/keyword&gt;&lt;keyword&gt;Creel fisheries&lt;/keyword&gt;&lt;keyword&gt;Fisheries management&lt;/keyword&gt;&lt;keyword&gt;TAC&lt;/keyword&gt;&lt;keyword&gt;Functional units&lt;/keyword&gt;&lt;keyword&gt;Stock assessment&lt;/keyword&gt;&lt;keyword&gt;UWTV&lt;/keyword&gt;&lt;/keywords&gt;&lt;dates&gt;&lt;year&gt;2013&lt;/year&gt;&lt;/dates&gt;&lt;publisher&gt;Academic Press&lt;/publisher&gt;&lt;isbn&gt;0065-2881&lt;/isbn&gt;&lt;urls&gt;&lt;related-urls&gt;&lt;url&gt;http://www.sciencedirect.com/science/article/pii/B9780124104662000078&lt;/url&gt;&lt;/related-urls&gt;&lt;/urls&gt;&lt;electronic-resource-num&gt;http://dx.doi.org/10.1016/B978-0-12-410466-2.00007-8&lt;/electronic-resource-num&gt;&lt;/record&gt;&lt;/Cite&gt;&lt;/EndNote&gt;</w:instrText>
      </w:r>
      <w:r>
        <w:fldChar w:fldCharType="separate"/>
      </w:r>
      <w:r>
        <w:rPr>
          <w:noProof/>
        </w:rPr>
        <w:t>(Ungfors</w:t>
      </w:r>
      <w:r>
        <w:rPr>
          <w:i/>
          <w:noProof/>
        </w:rPr>
        <w:t xml:space="preserve"> et al.</w:t>
      </w:r>
      <w:r>
        <w:rPr>
          <w:noProof/>
        </w:rPr>
        <w:t>, 2013)</w:t>
      </w:r>
      <w:r>
        <w:fldChar w:fldCharType="end"/>
      </w:r>
      <w:r>
        <w:t xml:space="preserve">. The use of four trawl multi-rigs known as quad-rigs </w:t>
      </w:r>
      <w:ins w:id="2" w:author="Coilin" w:date="2015-11-13T08:48:00Z">
        <w:r w:rsidR="00287164">
          <w:t>(</w:t>
        </w:r>
        <w:r w:rsidR="00287164" w:rsidRPr="00287164">
          <w:rPr>
            <w:highlight w:val="yellow"/>
            <w:rPrChange w:id="3" w:author="Coilin" w:date="2015-11-13T08:48:00Z">
              <w:rPr/>
            </w:rPrChange>
          </w:rPr>
          <w:t>Figure 1</w:t>
        </w:r>
        <w:r w:rsidR="00287164">
          <w:t xml:space="preserve">) </w:t>
        </w:r>
      </w:ins>
      <w:r>
        <w:t xml:space="preserve">commenced in October 2012 and by the end of 2014 accounted for ~ 80% of </w:t>
      </w:r>
      <w:r>
        <w:rPr>
          <w:i/>
        </w:rPr>
        <w:t>Nephrops</w:t>
      </w:r>
      <w:r>
        <w:t xml:space="preserve"> landings by the Irish fleet. The estimated value of Nephrops landings at the first point of sale in 2014 was €44.5 m making it the most commercially important demersal species.</w:t>
      </w:r>
    </w:p>
    <w:p w:rsidR="00292BAC" w:rsidRDefault="007304E1" w:rsidP="007304E1">
      <w:pPr>
        <w:jc w:val="both"/>
      </w:pPr>
      <w:r>
        <w:t xml:space="preserve">The main driver for </w:t>
      </w:r>
      <w:r w:rsidR="00FC3644">
        <w:t>increased uptake of</w:t>
      </w:r>
      <w:r>
        <w:t xml:space="preserve"> </w:t>
      </w:r>
      <w:r w:rsidR="00FC3644">
        <w:t xml:space="preserve">the </w:t>
      </w:r>
      <w:r>
        <w:t xml:space="preserve">quad-rig trawl is increased catches of </w:t>
      </w:r>
      <w:r>
        <w:rPr>
          <w:i/>
        </w:rPr>
        <w:t>Nephrops</w:t>
      </w:r>
      <w:r>
        <w:t xml:space="preserve">. Potentially linked with increased ground contact, </w:t>
      </w:r>
      <w:r>
        <w:rPr>
          <w:i/>
        </w:rPr>
        <w:t>Nephrops</w:t>
      </w:r>
      <w:r>
        <w:t xml:space="preserve"> catch weights were observed to increase by 95% in the North Sea  and 54% in the Celtic Sea in studies comparing quad with twin-rig trawls </w:t>
      </w:r>
      <w:r>
        <w:fldChar w:fldCharType="begin"/>
      </w:r>
      <w:r>
        <w:instrText xml:space="preserve"> ADDIN EN.CITE &lt;EndNote&gt;&lt;Cite&gt;&lt;Author&gt;BIM&lt;/Author&gt;&lt;Year&gt;2014&lt;/Year&gt;&lt;RecNum&gt;594&lt;/RecNum&gt;&lt;DisplayText&gt;(BIM, 2014; Revill&lt;style face="italic"&gt; et al.&lt;/style&gt;, 2009)&lt;/DisplayText&gt;&lt;record&gt;&lt;rec-number&gt;594&lt;/rec-number&gt;&lt;foreign-keys&gt;&lt;key app="EN" db-id="xax5v99p909t04eax0qpx5zu9ddad5erz5fw" timestamp="0"&gt;594&lt;/key&gt;&lt;/foreign-keys&gt;&lt;ref-type name="Report"&gt;27&lt;/ref-type&gt;&lt;contributors&gt;&lt;authors&gt;&lt;author&gt;BIM&lt;/author&gt;&lt;/authors&gt;&lt;/contributors&gt;&lt;titles&gt;&lt;title&gt;Catch comparison of Quad and Twin-rig trawls in the Celtic Sea Nephrops fishery, BIM Gear Technology Report&lt;/title&gt;&lt;/titles&gt;&lt;pages&gt;4&lt;/pages&gt;&lt;dates&gt;&lt;year&gt;2014&lt;/year&gt;&lt;pub-dates&gt;&lt;date&gt;June&lt;/date&gt;&lt;/pub-dates&gt;&lt;/dates&gt;&lt;urls&gt;&lt;/urls&gt;&lt;/record&gt;&lt;/Cite&gt;&lt;Cite&gt;&lt;Author&gt;Revill&lt;/Author&gt;&lt;Year&gt;2009&lt;/Year&gt;&lt;RecNum&gt;545&lt;/RecNum&gt;&lt;record&gt;&lt;rec-number&gt;545&lt;/rec-number&gt;&lt;foreign-keys&gt;&lt;key app="EN" db-id="xax5v99p909t04eax0qpx5zu9ddad5erz5fw" timestamp="0"&gt;545&lt;/key&gt;&lt;/foreign-keys&gt;&lt;ref-type name="Report"&gt;27&lt;/ref-type&gt;&lt;contributors&gt;&lt;authors&gt;&lt;author&gt;Andy Revill&lt;/author&gt;&lt;author&gt;Grant Course&lt;/author&gt;&lt;author&gt;Guy Pasco&lt;/author&gt;&lt;/authors&gt;&lt;/contributors&gt;&lt;titles&gt;&lt;title&gt;More prawns and fewer cod caught in trials with multi-rig prawn trawl, CEFAS&lt;/title&gt;&lt;/titles&gt;&lt;pages&gt;3&lt;/pages&gt;&lt;dates&gt;&lt;year&gt;2009&lt;/year&gt;&lt;/dates&gt;&lt;urls&gt;&lt;/urls&gt;&lt;/record&gt;&lt;/Cite&gt;&lt;/EndNote&gt;</w:instrText>
      </w:r>
      <w:r>
        <w:fldChar w:fldCharType="separate"/>
      </w:r>
      <w:r>
        <w:rPr>
          <w:noProof/>
        </w:rPr>
        <w:t>(BIM, 2014; Revill</w:t>
      </w:r>
      <w:r>
        <w:rPr>
          <w:i/>
          <w:noProof/>
        </w:rPr>
        <w:t xml:space="preserve"> et al.</w:t>
      </w:r>
      <w:r>
        <w:rPr>
          <w:noProof/>
        </w:rPr>
        <w:t>, 2009)</w:t>
      </w:r>
      <w:r>
        <w:fldChar w:fldCharType="end"/>
      </w:r>
      <w:r>
        <w:t xml:space="preserve">. Such increases in fishing power may be beneficial in terms of improving operational efficiency. However, in the context of a discard rate of 15% of total catches of </w:t>
      </w:r>
      <w:r>
        <w:rPr>
          <w:i/>
        </w:rPr>
        <w:t>Nephrops</w:t>
      </w:r>
      <w:r>
        <w:t xml:space="preserve"> below minimum landing or market size in Irish waters </w:t>
      </w:r>
      <w:r>
        <w:fldChar w:fldCharType="begin"/>
      </w:r>
      <w:r>
        <w:instrText xml:space="preserve"> ADDIN EN.CITE &lt;EndNote&gt;&lt;Cite&gt;&lt;Author&gt;MI&lt;/Author&gt;&lt;Year&gt;2014&lt;/Year&gt;&lt;RecNum&gt;627&lt;/RecNum&gt;&lt;DisplayText&gt;(MI, 2014)&lt;/DisplayText&gt;&lt;record&gt;&lt;rec-number&gt;627&lt;/rec-number&gt;&lt;foreign-keys&gt;&lt;key app="EN" db-id="xax5v99p909t04eax0qpx5zu9ddad5erz5fw" timestamp="1445354478"&gt;627&lt;/key&gt;&lt;/foreign-keys&gt;&lt;ref-type name="Report"&gt;27&lt;/ref-type&gt;&lt;contributors&gt;&lt;authors&gt;&lt;author&gt;MI&lt;/author&gt;&lt;/authors&gt;&lt;/contributors&gt;&lt;titles&gt;&lt;title&gt;The Stock Book 2014 : Annual Review of Fish Stocks in 2014 with Management Advice for 2015&lt;/title&gt;&lt;/titles&gt;&lt;pages&gt;624&lt;/pages&gt;&lt;dates&gt;&lt;year&gt;2014&lt;/year&gt;&lt;/dates&gt;&lt;pub-location&gt;Galway, Ireland&lt;/pub-location&gt;&lt;urls&gt;&lt;/urls&gt;&lt;/record&gt;&lt;/Cite&gt;&lt;/EndNote&gt;</w:instrText>
      </w:r>
      <w:r>
        <w:fldChar w:fldCharType="separate"/>
      </w:r>
      <w:r>
        <w:rPr>
          <w:noProof/>
        </w:rPr>
        <w:t>(MI, 2014)</w:t>
      </w:r>
      <w:r>
        <w:fldChar w:fldCharType="end"/>
      </w:r>
      <w:r>
        <w:t xml:space="preserve">, such substantial increases in </w:t>
      </w:r>
      <w:r>
        <w:rPr>
          <w:i/>
        </w:rPr>
        <w:t>Nephrops</w:t>
      </w:r>
      <w:r>
        <w:t xml:space="preserve"> catches may lead to </w:t>
      </w:r>
      <w:r w:rsidR="00292BAC">
        <w:t>increases in unwanted Nephrops catches</w:t>
      </w:r>
      <w:r>
        <w:t xml:space="preserve">. </w:t>
      </w:r>
      <w:r w:rsidR="00292BAC">
        <w:t xml:space="preserve">Discarding of undersized and non-targeted fish species is also a major issue in </w:t>
      </w:r>
      <w:r w:rsidR="00292BAC">
        <w:rPr>
          <w:i/>
        </w:rPr>
        <w:t>Nephrops</w:t>
      </w:r>
      <w:r w:rsidR="00292BAC">
        <w:t xml:space="preserve"> trawl fisheries </w:t>
      </w:r>
      <w:r w:rsidR="00292BAC">
        <w:fldChar w:fldCharType="begin">
          <w:fldData xml:space="preserve">PEVuZE5vdGU+PENpdGU+PEF1dGhvcj5Vbmdmb3JzPC9BdXRob3I+PFllYXI+MjAxMzwvWWVhcj48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</w:fldData>
        </w:fldChar>
      </w:r>
      <w:r w:rsidR="00292BAC">
        <w:instrText xml:space="preserve"> ADDIN EN.CITE </w:instrText>
      </w:r>
      <w:r w:rsidR="00292BAC">
        <w:fldChar w:fldCharType="begin">
          <w:fldData xml:space="preserve">PEVuZE5vdGU+PENpdGU+PEF1dGhvcj5Vbmdmb3JzPC9BdXRob3I+PFllYXI+MjAxMzwvWWVhcj48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</w:fldData>
        </w:fldChar>
      </w:r>
      <w:r w:rsidR="00292BAC">
        <w:instrText xml:space="preserve"> ADDIN EN.CITE.DATA </w:instrText>
      </w:r>
      <w:r w:rsidR="00292BAC">
        <w:fldChar w:fldCharType="end"/>
      </w:r>
      <w:r w:rsidR="00292BAC">
        <w:fldChar w:fldCharType="separate"/>
      </w:r>
      <w:r w:rsidR="00292BAC">
        <w:rPr>
          <w:noProof/>
        </w:rPr>
        <w:t>(e.g. Catchpole</w:t>
      </w:r>
      <w:r w:rsidR="00292BAC" w:rsidRPr="00292BAC">
        <w:rPr>
          <w:i/>
          <w:noProof/>
        </w:rPr>
        <w:t xml:space="preserve"> et al.</w:t>
      </w:r>
      <w:r w:rsidR="00292BAC">
        <w:rPr>
          <w:noProof/>
        </w:rPr>
        <w:t>, 2005; Catchpole and Revill, 2008; Nikolic</w:t>
      </w:r>
      <w:r w:rsidR="00292BAC" w:rsidRPr="00292BAC">
        <w:rPr>
          <w:i/>
          <w:noProof/>
        </w:rPr>
        <w:t xml:space="preserve"> et al.</w:t>
      </w:r>
      <w:r w:rsidR="00292BAC">
        <w:rPr>
          <w:noProof/>
        </w:rPr>
        <w:t>, 2015; Ungfors</w:t>
      </w:r>
      <w:r w:rsidR="00292BAC" w:rsidRPr="00292BAC">
        <w:rPr>
          <w:i/>
          <w:noProof/>
        </w:rPr>
        <w:t xml:space="preserve"> et al.</w:t>
      </w:r>
      <w:r w:rsidR="00292BAC">
        <w:rPr>
          <w:noProof/>
        </w:rPr>
        <w:t>, 2013)</w:t>
      </w:r>
      <w:r w:rsidR="00292BAC">
        <w:fldChar w:fldCharType="end"/>
      </w:r>
      <w:r w:rsidR="00292BAC">
        <w:t xml:space="preserve">. New requirements to restrict discarding of demersal species under EU regulation 1380/2013, the Landing Obligation (LO), are likely to have negative impacts on the economics of </w:t>
      </w:r>
      <w:r w:rsidR="00292BAC">
        <w:rPr>
          <w:i/>
        </w:rPr>
        <w:t>Nephrops</w:t>
      </w:r>
      <w:r w:rsidR="004200B6">
        <w:t xml:space="preserve"> fisheries</w:t>
      </w:r>
      <w:r w:rsidR="00292BAC">
        <w:t xml:space="preserve"> unle</w:t>
      </w:r>
      <w:r w:rsidR="00D36D0A">
        <w:t xml:space="preserve">ss such catches can be reduced. </w:t>
      </w:r>
    </w:p>
    <w:p w:rsidR="00D36D0A" w:rsidRDefault="004200B6" w:rsidP="00D36D0A">
      <w:pPr>
        <w:jc w:val="both"/>
      </w:pPr>
      <w:r>
        <w:t>Gear modifications to reduce bycatch</w:t>
      </w:r>
      <w:r w:rsidR="00D36D0A">
        <w:t xml:space="preserve"> are generally assessed using either selectivity or catch comparison experiments</w:t>
      </w:r>
      <w:ins w:id="4" w:author="Coilin" w:date="2015-11-13T08:51:00Z">
        <w:r w:rsidR="00287164">
          <w:t xml:space="preserve"> (CITATION)</w:t>
        </w:r>
      </w:ins>
      <w:r w:rsidR="00D36D0A">
        <w:t xml:space="preserve">. The practical advantages of catch comparison include commercial-like performance and handling of the gear. In addition, the ease with which results of catch comparison experiments can be reported and interpreted </w:t>
      </w:r>
      <w:r w:rsidR="00D36D0A">
        <w:fldChar w:fldCharType="begin"/>
      </w:r>
      <w:r w:rsidR="00D36D0A">
        <w:instrText xml:space="preserve"> ADDIN EN.CITE &lt;EndNote&gt;&lt;Cite&gt;&lt;Author&gt;Holst&lt;/Author&gt;&lt;Year&gt;2009&lt;/Year&gt;&lt;RecNum&gt;250&lt;/RecNum&gt;&lt;DisplayText&gt;(Holst and Revill, 2009)&lt;/DisplayText&gt;&lt;record&gt;&lt;rec-number&gt;250&lt;/rec-number&gt;&lt;foreign-keys&gt;&lt;key app="EN" db-id="xax5v99p909t04eax0qpx5zu9ddad5erz5fw" timestamp="0"&gt;250&lt;/key&gt;&lt;/foreign-keys&gt;&lt;ref-type name="Journal Article"&gt;17&lt;/ref-type&gt;&lt;contributors&gt;&lt;authors&gt;&lt;author&gt;Holst, René&lt;/author&gt;&lt;author&gt;Revill, Andrew&lt;/author&gt;&lt;/authors&gt;&lt;/contributors&gt;&lt;titles&gt;&lt;title&gt;A simple statistical method for catch comparison studies&lt;/title&gt;&lt;secondary-title&gt;Fisheries Research&lt;/secondary-title&gt;&lt;/titles&gt;&lt;periodical&gt;&lt;full-title&gt;Fisheries research&lt;/full-title&gt;&lt;/periodical&gt;&lt;pages&gt;254-259&lt;/pages&gt;&lt;volume&gt;95&lt;/volume&gt;&lt;number&gt;2&lt;/number&gt;&lt;dates&gt;&lt;year&gt;2009&lt;/year&gt;&lt;/dates&gt;&lt;isbn&gt;0165-7836&lt;/isbn&gt;&lt;urls&gt;&lt;/urls&gt;&lt;/record&gt;&lt;/Cite&gt;&lt;/EndNote&gt;</w:instrText>
      </w:r>
      <w:r w:rsidR="00D36D0A">
        <w:fldChar w:fldCharType="separate"/>
      </w:r>
      <w:r w:rsidR="00D36D0A">
        <w:rPr>
          <w:noProof/>
        </w:rPr>
        <w:t>(Holst and Revill, 2009)</w:t>
      </w:r>
      <w:r w:rsidR="00D36D0A">
        <w:fldChar w:fldCharType="end"/>
      </w:r>
      <w:r w:rsidR="008C66EB">
        <w:t xml:space="preserve"> is likely to be</w:t>
      </w:r>
      <w:r w:rsidR="00D36D0A">
        <w:t xml:space="preserve"> particularly beneficial in assisting the fishing industry </w:t>
      </w:r>
      <w:r w:rsidR="008C66EB">
        <w:t>to address challenges posed by the landing obligation</w:t>
      </w:r>
      <w:r w:rsidR="00D36D0A">
        <w:t xml:space="preserve">. The drawbacks of the method are that it does not provide an absolute estimate of selectivity and therefore comparisons are only possible with gears included in the experiment </w:t>
      </w:r>
      <w:r w:rsidR="00D36D0A">
        <w:fldChar w:fldCharType="begin"/>
      </w:r>
      <w:r w:rsidR="00D36D0A">
        <w:instrText xml:space="preserve"> ADDIN EN.CITE &lt;EndNote&gt;&lt;Cite&gt;&lt;Author&gt;Frandsen&lt;/Author&gt;&lt;Year&gt;2010&lt;/Year&gt;&lt;RecNum&gt;620&lt;/RecNum&gt;&lt;DisplayText&gt;(Frandsen, 2010)&lt;/DisplayText&gt;&lt;record&gt;&lt;rec-number&gt;620&lt;/rec-number&gt;&lt;foreign-keys&gt;&lt;key app="EN" db-id="xax5v99p909t04eax0qpx5zu9ddad5erz5fw" timestamp="1445353888"&gt;620&lt;/key&gt;&lt;/foreign-keys&gt;&lt;ref-type name="Thesis"&gt;32&lt;/ref-type&gt;&lt;contributors&gt;&lt;authors&gt;&lt;author&gt;Frandsen, Rikke Petri&lt;/author&gt;&lt;/authors&gt;&lt;/contributors&gt;&lt;titles&gt;&lt;title&gt;&lt;style face="normal" font="default" size="100%"&gt;Reduction of discards in the Danish Nephrops (&lt;/style&gt;&lt;style face="italic" font="default" size="100%"&gt;Nephrops norvegicus&lt;/style&gt;&lt;style face="normal" font="default" size="100%"&gt;) directed trawl fisheries in Kattegat and Skagerrak&lt;/style&gt;&lt;/title&gt;&lt;/titles&gt;&lt;pages&gt;135&lt;/pages&gt;&lt;volume&gt;Ph.D.&lt;/volume&gt;&lt;dates&gt;&lt;year&gt;2010&lt;/year&gt;&lt;/dates&gt;&lt;publisher&gt;Aalborg University, The Faculty of Engineering and Science, Department of Biotechnology, Chemistry and Environmental Engineering&lt;/publisher&gt;&lt;isbn&gt;8790033841&lt;/isbn&gt;&lt;urls&gt;&lt;/urls&gt;&lt;/record&gt;&lt;/Cite&gt;&lt;/EndNote&gt;</w:instrText>
      </w:r>
      <w:r w:rsidR="00D36D0A">
        <w:fldChar w:fldCharType="separate"/>
      </w:r>
      <w:r w:rsidR="00D36D0A">
        <w:rPr>
          <w:noProof/>
        </w:rPr>
        <w:t>(Frandsen, 2010)</w:t>
      </w:r>
      <w:r w:rsidR="00D36D0A">
        <w:fldChar w:fldCharType="end"/>
      </w:r>
      <w:r w:rsidR="00D36D0A">
        <w:t xml:space="preserve">. Utilising a quad-rig trawl effectively increases the number of gears that can be included in the experiment to four, </w:t>
      </w:r>
      <w:del w:id="5" w:author="Coilin" w:date="2015-11-13T08:52:00Z">
        <w:r w:rsidR="00D36D0A" w:rsidDel="00FD788B">
          <w:delText xml:space="preserve">potentially </w:delText>
        </w:r>
      </w:del>
      <w:r w:rsidR="00D36D0A">
        <w:t xml:space="preserve">providing </w:t>
      </w:r>
      <w:del w:id="6" w:author="Coilin" w:date="2015-11-13T08:52:00Z">
        <w:r w:rsidR="00D36D0A" w:rsidDel="00FD788B">
          <w:delText xml:space="preserve">much </w:delText>
        </w:r>
      </w:del>
      <w:r w:rsidR="00D36D0A">
        <w:t xml:space="preserve">more </w:t>
      </w:r>
      <w:ins w:id="7" w:author="Coilin" w:date="2015-11-13T08:53:00Z">
        <w:r w:rsidR="00FD788B">
          <w:t xml:space="preserve">concurrent </w:t>
        </w:r>
      </w:ins>
      <w:ins w:id="8" w:author="Coilin" w:date="2015-11-13T08:52:00Z">
        <w:r w:rsidR="00FD788B">
          <w:t>experimental</w:t>
        </w:r>
      </w:ins>
      <w:ins w:id="9" w:author="Coilin" w:date="2015-11-13T08:53:00Z">
        <w:r w:rsidR="00FD788B">
          <w:t xml:space="preserve"> settings and </w:t>
        </w:r>
      </w:ins>
      <w:r w:rsidR="00D36D0A">
        <w:t>information tha</w:t>
      </w:r>
      <w:ins w:id="10" w:author="Coilin" w:date="2015-11-13T08:52:00Z">
        <w:r w:rsidR="00FD788B">
          <w:t>n</w:t>
        </w:r>
      </w:ins>
      <w:del w:id="11" w:author="Coilin" w:date="2015-11-13T08:52:00Z">
        <w:r w:rsidR="00D36D0A" w:rsidDel="00FD788B">
          <w:delText>t</w:delText>
        </w:r>
      </w:del>
      <w:r w:rsidR="00D36D0A">
        <w:t xml:space="preserve"> traditional twin or single-rig catch comparisons. </w:t>
      </w:r>
    </w:p>
    <w:p w:rsidR="00BA2B2A" w:rsidRDefault="008C66EB" w:rsidP="008C66EB">
      <w:pPr>
        <w:jc w:val="both"/>
        <w:rPr>
          <w:ins w:id="12" w:author="Coilin" w:date="2015-11-13T08:56:00Z"/>
        </w:rPr>
      </w:pPr>
      <w:r>
        <w:t xml:space="preserve">Until recently, modeling approaches for catch comparison data were limited with a general reliance on simple paired tests by length classes. The development of a Generalized Linear Mixed Model (GLMM) approach which provides a statistical and graphical comparison of fish length by different fishing gears with an associated measure of error </w:t>
      </w:r>
      <w:r>
        <w:fldChar w:fldCharType="begin"/>
      </w:r>
      <w:r>
        <w:instrText xml:space="preserve"> ADDIN EN.CITE &lt;EndNote&gt;&lt;Cite&gt;&lt;Author&gt;Holst&lt;/Author&gt;&lt;Year&gt;2009&lt;/Year&gt;&lt;RecNum&gt;250&lt;/RecNum&gt;&lt;DisplayText&gt;(Holst and Revill, 2009)&lt;/DisplayText&gt;&lt;record&gt;&lt;rec-number&gt;250&lt;/rec-number&gt;&lt;foreign-keys&gt;&lt;key app="EN" db-id="xax5v99p909t04eax0qpx5zu9ddad5erz5fw" timestamp="0"&gt;250&lt;/key&gt;&lt;/foreign-keys&gt;&lt;ref-type name="Journal Article"&gt;17&lt;/ref-type&gt;&lt;contributors&gt;&lt;authors&gt;&lt;author&gt;Holst, René&lt;/author&gt;&lt;author&gt;Revill, Andrew&lt;/author&gt;&lt;/authors&gt;&lt;/contributors&gt;&lt;titles&gt;&lt;title&gt;A simple statistical method for catch comparison studies&lt;/title&gt;&lt;secondary-title&gt;Fisheries Research&lt;/secondary-title&gt;&lt;/titles&gt;&lt;periodical&gt;&lt;full-title&gt;Fisheries research&lt;/full-title&gt;&lt;/periodical&gt;&lt;pages&gt;254-259&lt;/pages&gt;&lt;volume&gt;95&lt;/volume&gt;&lt;number&gt;2&lt;/number&gt;&lt;dates&gt;&lt;year&gt;2009&lt;/year&gt;&lt;/dates&gt;&lt;isbn&gt;0165-7836&lt;/isbn&gt;&lt;urls&gt;&lt;/urls&gt;&lt;/record&gt;&lt;/Cite&gt;&lt;/EndNote&gt;</w:instrText>
      </w:r>
      <w:r>
        <w:fldChar w:fldCharType="separate"/>
      </w:r>
      <w:r>
        <w:rPr>
          <w:noProof/>
        </w:rPr>
        <w:t>(Holst and Revill, 2009)</w:t>
      </w:r>
      <w:r>
        <w:fldChar w:fldCharType="end"/>
      </w:r>
      <w:r>
        <w:t xml:space="preserve"> greatly improved the power of catch comparison analysis. Based on a logistic model with a binomial error distribution, the approach is, however, limited to two gears. M</w:t>
      </w:r>
      <w:r w:rsidRPr="007C7657">
        <w:t xml:space="preserve">ultinomial </w:t>
      </w:r>
      <w:r>
        <w:t>models can generalize</w:t>
      </w:r>
      <w:r w:rsidRPr="007C7657">
        <w:t xml:space="preserve"> logistic regression to multiclass problems, i.e. with more than two possible discrete outcomes</w:t>
      </w:r>
      <w:r>
        <w:t xml:space="preserve"> </w:t>
      </w:r>
      <w:r>
        <w:fldChar w:fldCharType="begin"/>
      </w:r>
      <w:r>
        <w:instrText xml:space="preserve"> ADDIN EN.CITE &lt;EndNote&gt;&lt;Cite&gt;&lt;Author&gt;McCullagh&lt;/Author&gt;&lt;Year&gt;1989&lt;/Year&gt;&lt;RecNum&gt;66&lt;/RecNum&gt;&lt;DisplayText&gt;(McCullagh and Nelder, 1989)&lt;/DisplayText&gt;&lt;record&gt;&lt;rec-number&gt;66&lt;/rec-number&gt;&lt;foreign-keys&gt;&lt;key app="EN" db-id="xax5v99p909t04eax0qpx5zu9ddad5erz5fw" timestamp="0"&gt;66&lt;/key&gt;&lt;/foreign-keys&gt;&lt;ref-type name="Book"&gt;6&lt;/ref-type&gt;&lt;contributors&gt;&lt;authors&gt;&lt;author&gt;McCullagh, P.&lt;/author&gt;&lt;author&gt;Nelder, John A.&lt;/author&gt;&lt;/authors&gt;&lt;/contributors&gt;&lt;titles&gt;&lt;title&gt;Generalized Linear Models. 2nd edition&lt;/title&gt;&lt;/titles&gt;&lt;pages&gt;512&lt;/pages&gt;&lt;dates&gt;&lt;year&gt;1989&lt;/year&gt;&lt;/dates&gt;&lt;pub-location&gt;London, UK&lt;/pub-location&gt;&lt;publisher&gt;Chapman and Hall&lt;/publisher&gt;&lt;urls&gt;&lt;related-urls&gt;&lt;url&gt;http://books.google.com/books?id=_ku8QgAACAAJ&amp;amp;dq=Generalized+Linear+Models+2nd+edition+inpublisher:chapman&amp;amp;ie=ISO-8859-1&amp;amp;cd=8&amp;amp;source=gbs_gdata&lt;/url&gt;&lt;/related-urls&gt;&lt;/urls&gt;&lt;/record&gt;&lt;/Cite&gt;&lt;/EndNote&gt;</w:instrText>
      </w:r>
      <w:r>
        <w:fldChar w:fldCharType="separate"/>
      </w:r>
      <w:r>
        <w:rPr>
          <w:noProof/>
        </w:rPr>
        <w:t>(McCullagh and Nelder, 1989)</w:t>
      </w:r>
      <w:r>
        <w:fldChar w:fldCharType="end"/>
      </w:r>
      <w:r>
        <w:t xml:space="preserve">. </w:t>
      </w:r>
      <w:r w:rsidRPr="007C7657">
        <w:t xml:space="preserve"> </w:t>
      </w:r>
      <w:r>
        <w:t>They can be used to</w:t>
      </w:r>
      <w:r w:rsidRPr="007C7657">
        <w:t xml:space="preserve"> predict the probabilities of the different possible outcomes of a categorically distributed dependent variable, given a set of independent variables</w:t>
      </w:r>
      <w:r>
        <w:t xml:space="preserve">. Examples of the application of multinomial models to fisheries include analysis of egg stages </w:t>
      </w:r>
      <w:r>
        <w:fldChar w:fldCharType="begin">
          <w:fldData xml:space="preserve">PEVuZE5vdGU+PENpdGU+PEF1dGhvcj5TdHJhdG91ZGFraXM8L0F1dGhvcj48WWVhcj4yMDA2PC9Z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</w:fldData>
        </w:fldChar>
      </w:r>
      <w:r>
        <w:instrText xml:space="preserve"> ADDIN EN.CITE </w:instrText>
      </w:r>
      <w:r>
        <w:fldChar w:fldCharType="begin">
          <w:fldData xml:space="preserve">PEVuZE5vdGU+PENpdGU+PEF1dGhvcj5TdHJhdG91ZGFraXM8L0F1dGhvcj48WWVhcj4yMDA2PC9Z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</w:fldData>
        </w:fldChar>
      </w:r>
      <w:r>
        <w:instrText xml:space="preserve"> ADDIN EN.CITE.DATA </w:instrText>
      </w:r>
      <w:r>
        <w:fldChar w:fldCharType="end"/>
      </w:r>
      <w:r>
        <w:fldChar w:fldCharType="separate"/>
      </w:r>
      <w:r>
        <w:rPr>
          <w:noProof/>
        </w:rPr>
        <w:t>(Ibaibarriaga</w:t>
      </w:r>
      <w:r w:rsidRPr="00025128">
        <w:rPr>
          <w:i/>
          <w:noProof/>
        </w:rPr>
        <w:t xml:space="preserve"> et al.</w:t>
      </w:r>
      <w:r>
        <w:rPr>
          <w:noProof/>
        </w:rPr>
        <w:t xml:space="preserve">, 2007; </w:t>
      </w:r>
      <w:r>
        <w:rPr>
          <w:noProof/>
        </w:rPr>
        <w:lastRenderedPageBreak/>
        <w:t>Stratoudakis</w:t>
      </w:r>
      <w:r w:rsidRPr="00025128">
        <w:rPr>
          <w:i/>
          <w:noProof/>
        </w:rPr>
        <w:t xml:space="preserve"> et al.</w:t>
      </w:r>
      <w:r>
        <w:rPr>
          <w:noProof/>
        </w:rPr>
        <w:t>, 2006)</w:t>
      </w:r>
      <w:r>
        <w:fldChar w:fldCharType="end"/>
      </w:r>
      <w:r>
        <w:t xml:space="preserve">, comparisons of age-length keys </w:t>
      </w:r>
      <w:r>
        <w:fldChar w:fldCharType="begin"/>
      </w:r>
      <w:r>
        <w:instrText xml:space="preserve"> ADDIN EN.CITE &lt;EndNote&gt;&lt;Cite&gt;&lt;Author&gt;Gerritsen&lt;/Author&gt;&lt;Year&gt;2006&lt;/Year&gt;&lt;RecNum&gt;631&lt;/RecNum&gt;&lt;DisplayText&gt;(Gerritsen&lt;style face="italic"&gt; et al.&lt;/style&gt;, 2006)&lt;/DisplayText&gt;&lt;record&gt;&lt;rec-number&gt;631&lt;/rec-number&gt;&lt;foreign-keys&gt;&lt;key app="EN" db-id="xax5v99p909t04eax0qpx5zu9ddad5erz5fw" timestamp="1445510660"&gt;631&lt;/key&gt;&lt;/foreign-keys&gt;&lt;ref-type name="Journal Article"&gt;17&lt;/ref-type&gt;&lt;contributors&gt;&lt;authors&gt;&lt;author&gt;Gerritsen, Hans D.&lt;/author&gt;&lt;author&gt;McGrath, David&lt;/author&gt;&lt;author&gt;Lordan, Colm&lt;/author&gt;&lt;/authors&gt;&lt;/contributors&gt;&lt;titles&gt;&lt;title&gt;A simple method for comparing age–length keys reveals significant regional differences within a single stock of haddock (Melanogrammus aeglefinus)&lt;/title&gt;&lt;secondary-title&gt;ICES Journal of Marine Science: Journal du Conseil&lt;/secondary-title&gt;&lt;/titles&gt;&lt;periodical&gt;&lt;full-title&gt;ICES Journal of Marine Science: Journal du Conseil&lt;/full-title&gt;&lt;/periodical&gt;&lt;pages&gt;1096-1100&lt;/pages&gt;&lt;volume&gt;63&lt;/volume&gt;&lt;number&gt;6&lt;/number&gt;&lt;dates&gt;&lt;year&gt;2006&lt;/year&gt;&lt;pub-dates&gt;&lt;date&gt;January 1, 2006&lt;/date&gt;&lt;/pub-dates&gt;&lt;/dates&gt;&lt;urls&gt;&lt;related-urls&gt;&lt;url&gt;http://icesjms.oxfordjournals.org/content/63/6/1096.abstract&lt;/url&gt;&lt;/related-urls&gt;&lt;/urls&gt;&lt;electronic-resource-num&gt;10.1016/j.icesjms.2006.04.008&lt;/electronic-resource-num&gt;&lt;/record&gt;&lt;/Cite&gt;&lt;/EndNote&gt;</w:instrText>
      </w:r>
      <w:r>
        <w:fldChar w:fldCharType="separate"/>
      </w:r>
      <w:r>
        <w:rPr>
          <w:noProof/>
        </w:rPr>
        <w:t>(Gerritsen</w:t>
      </w:r>
      <w:r w:rsidRPr="008932CD">
        <w:rPr>
          <w:i/>
          <w:noProof/>
        </w:rPr>
        <w:t xml:space="preserve"> et al.</w:t>
      </w:r>
      <w:r>
        <w:rPr>
          <w:noProof/>
        </w:rPr>
        <w:t>, 2006)</w:t>
      </w:r>
      <w:r>
        <w:fldChar w:fldCharType="end"/>
      </w:r>
      <w:r>
        <w:t xml:space="preserve">, fleet behaviour </w:t>
      </w:r>
      <w:r>
        <w:fldChar w:fldCharType="begin"/>
      </w:r>
      <w:r>
        <w:instrText xml:space="preserve"> ADDIN EN.CITE &lt;EndNote&gt;&lt;Cite&gt;&lt;Author&gt;Ward&lt;/Author&gt;&lt;Year&gt;1994&lt;/Year&gt;&lt;RecNum&gt;640&lt;/RecNum&gt;&lt;DisplayText&gt;(Ward and Sutinen, 1994)&lt;/DisplayText&gt;&lt;record&gt;&lt;rec-number&gt;640&lt;/rec-number&gt;&lt;foreign-keys&gt;&lt;key app="EN" db-id="xax5v99p909t04eax0qpx5zu9ddad5erz5fw" timestamp="1445593879"&gt;640&lt;/key&gt;&lt;/foreign-keys&gt;&lt;ref-type name="Journal Article"&gt;17&lt;/ref-type&gt;&lt;contributors&gt;&lt;authors&gt;&lt;author&gt;Ward, J. M.&lt;/author&gt;&lt;author&gt;Sutinen, J. G.&lt;/author&gt;&lt;/authors&gt;&lt;/contributors&gt;&lt;titles&gt;&lt;title&gt;VESSEL ENTRY-EXIT BEHAVIOR IN THE GULF-OF-MEXICO SHRIMP FISHERY&lt;/title&gt;&lt;secondary-title&gt;American Journal of Agricultural Economics&lt;/secondary-title&gt;&lt;/titles&gt;&lt;periodical&gt;&lt;full-title&gt;American Journal of Agricultural Economics&lt;/full-title&gt;&lt;/periodical&gt;&lt;pages&gt;916-923&lt;/pages&gt;&lt;volume&gt;76&lt;/volume&gt;&lt;number&gt;4&lt;/number&gt;&lt;dates&gt;&lt;year&gt;1994&lt;/year&gt;&lt;pub-dates&gt;&lt;date&gt;Nov&lt;/date&gt;&lt;/pub-dates&gt;&lt;/dates&gt;&lt;isbn&gt;0002-9092&lt;/isbn&gt;&lt;accession-num&gt;WOS:A1994PT58300020&lt;/accession-num&gt;&lt;urls&gt;&lt;related-urls&gt;&lt;url&gt;&amp;lt;Go to ISI&amp;gt;://WOS:A1994PT58300020&lt;/url&gt;&lt;/related-urls&gt;&lt;/urls&gt;&lt;electronic-resource-num&gt;10.2307/1243751&lt;/electronic-resource-num&gt;&lt;/record&gt;&lt;/Cite&gt;&lt;/EndNote&gt;</w:instrText>
      </w:r>
      <w:r>
        <w:fldChar w:fldCharType="separate"/>
      </w:r>
      <w:r>
        <w:rPr>
          <w:noProof/>
        </w:rPr>
        <w:t>(Ward and Sutinen, 1994)</w:t>
      </w:r>
      <w:r>
        <w:fldChar w:fldCharType="end"/>
      </w:r>
      <w:r>
        <w:t xml:space="preserve"> and discard survivability </w:t>
      </w:r>
      <w:r>
        <w:fldChar w:fldCharType="begin"/>
      </w:r>
      <w:r>
        <w:instrText xml:space="preserve"> ADDIN EN.CITE &lt;EndNote&gt;&lt;Cite&gt;&lt;Author&gt;Benoit&lt;/Author&gt;&lt;Year&gt;2010&lt;/Year&gt;&lt;RecNum&gt;635&lt;/RecNum&gt;&lt;DisplayText&gt;(Benoit&lt;style face="italic"&gt; et al.&lt;/style&gt;, 2010)&lt;/DisplayText&gt;&lt;record&gt;&lt;rec-number&gt;635&lt;/rec-number&gt;&lt;foreign-keys&gt;&lt;key app="EN" db-id="xax5v99p909t04eax0qpx5zu9ddad5erz5fw" timestamp="1445593822"&gt;635&lt;/key&gt;&lt;/foreign-keys&gt;&lt;ref-type name="Journal Article"&gt;17&lt;/ref-type&gt;&lt;contributors&gt;&lt;authors&gt;&lt;author&gt;Benoit, Hugues P.&lt;/author&gt;&lt;author&gt;Hurlbut, Thomas&lt;/author&gt;&lt;author&gt;Chasse, Joel&lt;/author&gt;&lt;/authors&gt;&lt;/contributors&gt;&lt;titles&gt;&lt;title&gt;Assessing the factors influencing discard mortality of demersal fishes using a semi-quantitative indicator of survival potential&lt;/title&gt;&lt;secondary-title&gt;Fisheries Research&lt;/secondary-title&gt;&lt;/titles&gt;&lt;periodical&gt;&lt;full-title&gt;Fisheries research&lt;/full-title&gt;&lt;/periodical&gt;&lt;pages&gt;436-447&lt;/pages&gt;&lt;volume&gt;106&lt;/volume&gt;&lt;number&gt;3&lt;/number&gt;&lt;dates&gt;&lt;year&gt;2010&lt;/year&gt;&lt;pub-dates&gt;&lt;date&gt;Dec&lt;/date&gt;&lt;/pub-dates&gt;&lt;/dates&gt;&lt;isbn&gt;0165-7836&lt;/isbn&gt;&lt;accession-num&gt;WOS:000285077100022&lt;/accession-num&gt;&lt;urls&gt;&lt;related-urls&gt;&lt;url&gt;&amp;lt;Go to ISI&amp;gt;://WOS:000285077100022&lt;/url&gt;&lt;/related-urls&gt;&lt;/urls&gt;&lt;electronic-resource-num&gt;10.1016/j.fishres.2010.09.018&lt;/electronic-resource-num&gt;&lt;/record&gt;&lt;/Cite&gt;&lt;/EndNote&gt;</w:instrText>
      </w:r>
      <w:r>
        <w:fldChar w:fldCharType="separate"/>
      </w:r>
      <w:r>
        <w:rPr>
          <w:noProof/>
        </w:rPr>
        <w:t>(Benoit</w:t>
      </w:r>
      <w:r w:rsidRPr="00025128">
        <w:rPr>
          <w:i/>
          <w:noProof/>
        </w:rPr>
        <w:t xml:space="preserve"> et al.</w:t>
      </w:r>
      <w:r>
        <w:rPr>
          <w:noProof/>
        </w:rPr>
        <w:t>, 2010)</w:t>
      </w:r>
      <w:r>
        <w:fldChar w:fldCharType="end"/>
      </w:r>
      <w:r>
        <w:t xml:space="preserve">. </w:t>
      </w:r>
    </w:p>
    <w:p w:rsidR="008C66EB" w:rsidRDefault="008C66EB" w:rsidP="008C66EB">
      <w:pPr>
        <w:jc w:val="both"/>
        <w:rPr>
          <w:ins w:id="13" w:author="Coilin" w:date="2015-11-13T08:55:00Z"/>
        </w:rPr>
      </w:pPr>
      <w:r>
        <w:t xml:space="preserve">Here, we </w:t>
      </w:r>
      <w:ins w:id="14" w:author="Coilin" w:date="2015-11-13T08:56:00Z">
        <w:r w:rsidR="00BA2B2A">
          <w:t xml:space="preserve">extend the method of </w:t>
        </w:r>
        <w:r w:rsidR="00BA2B2A">
          <w:rPr>
            <w:noProof/>
          </w:rPr>
          <w:t>Holst and Revill (</w:t>
        </w:r>
        <w:r w:rsidR="00BA2B2A">
          <w:rPr>
            <w:noProof/>
          </w:rPr>
          <w:t>2009</w:t>
        </w:r>
        <w:r w:rsidR="00BA2B2A">
          <w:rPr>
            <w:noProof/>
          </w:rPr>
          <w:t>) to</w:t>
        </w:r>
      </w:ins>
      <w:ins w:id="15" w:author="Coilin" w:date="2015-11-13T08:57:00Z">
        <w:r w:rsidR="00BA2B2A">
          <w:rPr>
            <w:noProof/>
          </w:rPr>
          <w:t xml:space="preserve"> multi-rig trials. Our goals are</w:t>
        </w:r>
      </w:ins>
      <w:ins w:id="16" w:author="Coilin" w:date="2015-11-13T08:58:00Z">
        <w:r w:rsidR="00BA2B2A">
          <w:rPr>
            <w:noProof/>
          </w:rPr>
          <w:t xml:space="preserve"> dual to 1) develop a multinomial random effects model capable of including</w:t>
        </w:r>
      </w:ins>
      <w:ins w:id="17" w:author="Coilin" w:date="2015-11-13T09:01:00Z">
        <w:r w:rsidR="002A5B6A">
          <w:rPr>
            <w:noProof/>
          </w:rPr>
          <w:t>:</w:t>
        </w:r>
      </w:ins>
      <w:ins w:id="18" w:author="Coilin" w:date="2015-11-13T08:58:00Z">
        <w:r w:rsidR="00BA2B2A">
          <w:rPr>
            <w:noProof/>
          </w:rPr>
          <w:t xml:space="preserve"> case-specific and choice-specific covariates, </w:t>
        </w:r>
      </w:ins>
      <w:ins w:id="19" w:author="Coilin" w:date="2015-11-13T09:02:00Z">
        <w:r w:rsidR="002A5B6A">
          <w:rPr>
            <w:noProof/>
          </w:rPr>
          <w:t xml:space="preserve">cod-end specific </w:t>
        </w:r>
      </w:ins>
      <w:ins w:id="20" w:author="Coilin" w:date="2015-11-13T08:58:00Z">
        <w:r w:rsidR="00BA2B2A">
          <w:rPr>
            <w:noProof/>
          </w:rPr>
          <w:t>sub-sampling,</w:t>
        </w:r>
      </w:ins>
      <w:ins w:id="21" w:author="Coilin" w:date="2015-11-13T08:59:00Z">
        <w:r w:rsidR="00BA2B2A">
          <w:rPr>
            <w:noProof/>
          </w:rPr>
          <w:t xml:space="preserve"> and </w:t>
        </w:r>
      </w:ins>
      <w:ins w:id="22" w:author="Coilin" w:date="2015-11-13T09:02:00Z">
        <w:r w:rsidR="002A5B6A">
          <w:rPr>
            <w:noProof/>
          </w:rPr>
          <w:t xml:space="preserve">multivariate </w:t>
        </w:r>
      </w:ins>
      <w:ins w:id="23" w:author="Coilin" w:date="2015-11-13T08:59:00Z">
        <w:r w:rsidR="005F7F82">
          <w:rPr>
            <w:noProof/>
          </w:rPr>
          <w:t>random haul effe</w:t>
        </w:r>
      </w:ins>
      <w:ins w:id="24" w:author="Coilin" w:date="2015-11-13T09:04:00Z">
        <w:r w:rsidR="005F7F82">
          <w:rPr>
            <w:noProof/>
          </w:rPr>
          <w:t>c</w:t>
        </w:r>
      </w:ins>
      <w:ins w:id="25" w:author="Coilin" w:date="2015-11-13T08:59:00Z">
        <w:r w:rsidR="005F7F82">
          <w:rPr>
            <w:noProof/>
          </w:rPr>
          <w:t>t</w:t>
        </w:r>
        <w:r w:rsidR="00BA2B2A">
          <w:rPr>
            <w:noProof/>
          </w:rPr>
          <w:t>s</w:t>
        </w:r>
      </w:ins>
      <w:ins w:id="26" w:author="Coilin" w:date="2015-11-13T09:04:00Z">
        <w:r w:rsidR="005F7F82">
          <w:rPr>
            <w:noProof/>
          </w:rPr>
          <w:t xml:space="preserve"> as found in multi-rig trials</w:t>
        </w:r>
      </w:ins>
      <w:ins w:id="27" w:author="Coilin" w:date="2015-11-13T09:02:00Z">
        <w:r w:rsidR="00F35C78">
          <w:rPr>
            <w:noProof/>
          </w:rPr>
          <w:t>;</w:t>
        </w:r>
      </w:ins>
      <w:ins w:id="28" w:author="Coilin" w:date="2015-11-13T08:59:00Z">
        <w:r w:rsidR="00BA2B2A">
          <w:rPr>
            <w:noProof/>
          </w:rPr>
          <w:t xml:space="preserve"> and 2) </w:t>
        </w:r>
        <w:r w:rsidR="002A5B6A">
          <w:rPr>
            <w:noProof/>
          </w:rPr>
          <w:t xml:space="preserve">apply to data from a designed </w:t>
        </w:r>
        <w:r w:rsidR="002A5B6A">
          <w:rPr>
            <w:i/>
            <w:noProof/>
          </w:rPr>
          <w:t xml:space="preserve">Nephrops </w:t>
        </w:r>
      </w:ins>
      <w:del w:id="29" w:author="Coilin" w:date="2015-11-13T09:00:00Z">
        <w:r w:rsidDel="002A5B6A">
          <w:delText xml:space="preserve">test the potential benefits of applying a multinomial modelling approach to a comparison of </w:delText>
        </w:r>
        <w:r w:rsidRPr="00CA34B4" w:rsidDel="002A5B6A">
          <w:rPr>
            <w:i/>
          </w:rPr>
          <w:delText>Nephrops</w:delText>
        </w:r>
        <w:r w:rsidDel="002A5B6A">
          <w:delText xml:space="preserve"> catches in a</w:delText>
        </w:r>
      </w:del>
      <w:r>
        <w:t xml:space="preserve"> quad-rig </w:t>
      </w:r>
      <w:del w:id="30" w:author="Coilin" w:date="2015-11-13T09:02:00Z">
        <w:r w:rsidDel="00F35C78">
          <w:delText xml:space="preserve">trawl </w:delText>
        </w:r>
      </w:del>
      <w:ins w:id="31" w:author="Coilin" w:date="2015-11-13T09:02:00Z">
        <w:r w:rsidR="00F35C78">
          <w:t>trial</w:t>
        </w:r>
        <w:r w:rsidR="00F35C78">
          <w:t xml:space="preserve"> </w:t>
        </w:r>
      </w:ins>
      <w:r>
        <w:t xml:space="preserve">with four simultaneously deployed </w:t>
      </w:r>
      <w:ins w:id="32" w:author="Coilin" w:date="2015-11-13T09:04:00Z">
        <w:r w:rsidR="005F7F82">
          <w:t xml:space="preserve">diamond mesh cod-end </w:t>
        </w:r>
      </w:ins>
      <w:r>
        <w:t>test gears.</w:t>
      </w:r>
    </w:p>
    <w:p w:rsidR="00395485" w:rsidDel="004B4B9B" w:rsidRDefault="00395485" w:rsidP="008C66EB">
      <w:pPr>
        <w:jc w:val="both"/>
        <w:rPr>
          <w:del w:id="33" w:author="Coilin" w:date="2015-11-13T09:04:00Z"/>
        </w:rPr>
      </w:pPr>
      <w:bookmarkStart w:id="34" w:name="_GoBack"/>
      <w:bookmarkEnd w:id="34"/>
    </w:p>
    <w:p w:rsidR="003B0A89" w:rsidDel="004B4B9B" w:rsidRDefault="00A3763A" w:rsidP="003B0A89">
      <w:pPr>
        <w:jc w:val="both"/>
        <w:rPr>
          <w:del w:id="35" w:author="Coilin" w:date="2015-11-13T09:04:00Z"/>
        </w:rPr>
      </w:pPr>
      <w:del w:id="36" w:author="Coilin" w:date="2015-11-13T09:04:00Z">
        <w:r w:rsidDel="004B4B9B">
          <w:delText xml:space="preserve">Coilin to add to this </w:delText>
        </w:r>
        <w:r w:rsidR="003B0A89" w:rsidDel="004B4B9B">
          <w:delText xml:space="preserve">  </w:delText>
        </w:r>
      </w:del>
    </w:p>
    <w:p w:rsidR="007734BD" w:rsidRDefault="007734BD" w:rsidP="0007625E">
      <w:pPr>
        <w:jc w:val="both"/>
      </w:pPr>
    </w:p>
    <w:p w:rsidR="00844D2A" w:rsidRPr="00844D2A" w:rsidRDefault="00844D2A" w:rsidP="0007625E">
      <w:pPr>
        <w:jc w:val="both"/>
        <w:rPr>
          <w:b/>
        </w:rPr>
      </w:pPr>
      <w:r w:rsidRPr="00844D2A">
        <w:rPr>
          <w:b/>
        </w:rPr>
        <w:t>Method</w:t>
      </w:r>
    </w:p>
    <w:p w:rsidR="00844D2A" w:rsidRPr="00844D2A" w:rsidRDefault="00844D2A" w:rsidP="0007625E">
      <w:pPr>
        <w:jc w:val="both"/>
        <w:rPr>
          <w:i/>
        </w:rPr>
      </w:pPr>
      <w:r w:rsidRPr="00844D2A">
        <w:rPr>
          <w:i/>
        </w:rPr>
        <w:t>Demonstration data</w:t>
      </w:r>
    </w:p>
    <w:p w:rsidR="007734BD" w:rsidRDefault="00A3763A" w:rsidP="0007625E">
      <w:pPr>
        <w:jc w:val="both"/>
      </w:pPr>
      <w:r>
        <w:t>Daragh insert here</w:t>
      </w:r>
    </w:p>
    <w:p w:rsidR="00844D2A" w:rsidRDefault="00844D2A" w:rsidP="00A82628">
      <w:pPr>
        <w:jc w:val="both"/>
      </w:pPr>
      <w:r>
        <w:br w:type="page"/>
      </w:r>
    </w:p>
    <w:p w:rsidR="00844D2A" w:rsidRDefault="00844D2A" w:rsidP="00A82628">
      <w:pPr>
        <w:jc w:val="both"/>
      </w:pPr>
      <w:r>
        <w:lastRenderedPageBreak/>
        <w:t>Discussion</w:t>
      </w:r>
    </w:p>
    <w:p w:rsidR="00D433CA" w:rsidRDefault="00BE064A" w:rsidP="00A82628">
      <w:pPr>
        <w:jc w:val="both"/>
      </w:pPr>
      <w:r>
        <w:t xml:space="preserve">Comment on significant factors </w:t>
      </w:r>
      <w:r w:rsidR="005216D7">
        <w:t>:</w:t>
      </w:r>
    </w:p>
    <w:p w:rsidR="00875C0B" w:rsidRDefault="00C41204" w:rsidP="00875C0B">
      <w:pPr>
        <w:jc w:val="both"/>
      </w:pPr>
      <w:r>
        <w:t>T</w:t>
      </w:r>
      <w:r w:rsidR="005216D7" w:rsidRPr="00C41204">
        <w:t>otal catch weigh</w:t>
      </w:r>
      <w:r w:rsidR="00A1762B" w:rsidRPr="00C41204">
        <w:t>t</w:t>
      </w:r>
      <w:r w:rsidR="005216D7" w:rsidRPr="00C41204">
        <w:t xml:space="preserve"> </w:t>
      </w:r>
      <w:r>
        <w:t>is known to affect</w:t>
      </w:r>
      <w:r w:rsidR="005216D7" w:rsidRPr="00C41204">
        <w:t xml:space="preserve"> </w:t>
      </w:r>
      <w:r>
        <w:t xml:space="preserve">mesh openings and </w:t>
      </w:r>
      <w:r w:rsidR="005216D7" w:rsidRPr="00C41204">
        <w:t xml:space="preserve">cod-end size selection for </w:t>
      </w:r>
      <w:r w:rsidR="00A1762B" w:rsidRPr="00C41204">
        <w:t xml:space="preserve">a range of fish </w:t>
      </w:r>
      <w:r w:rsidR="005216D7" w:rsidRPr="00C41204">
        <w:t xml:space="preserve">species </w:t>
      </w:r>
      <w:r w:rsidR="005216D7" w:rsidRPr="00C41204">
        <w:fldChar w:fldCharType="begin">
          <w:fldData xml:space="preserve">PEVuZE5vdGU+PENpdGU+PEF1dGhvcj5IZXJybWFubjwvQXV0aG9yPjxZZWFyPjIwMDU8L1llYXI+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=
</w:fldData>
        </w:fldChar>
      </w:r>
      <w:r w:rsidR="00A1762B" w:rsidRPr="00C41204">
        <w:instrText xml:space="preserve"> ADDIN EN.CITE </w:instrText>
      </w:r>
      <w:r w:rsidR="00A1762B" w:rsidRPr="00C41204">
        <w:fldChar w:fldCharType="begin">
          <w:fldData xml:space="preserve">PEVuZE5vdGU+PENpdGU+PEF1dGhvcj5IZXJybWFubjwvQXV0aG9yPjxZZWFyPjIwMDU8L1llYXI+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=
</w:fldData>
        </w:fldChar>
      </w:r>
      <w:r w:rsidR="00A1762B" w:rsidRPr="00C41204">
        <w:instrText xml:space="preserve"> ADDIN EN.CITE.DATA </w:instrText>
      </w:r>
      <w:r w:rsidR="00A1762B" w:rsidRPr="00C41204">
        <w:fldChar w:fldCharType="end"/>
      </w:r>
      <w:r w:rsidR="005216D7" w:rsidRPr="00C41204">
        <w:fldChar w:fldCharType="separate"/>
      </w:r>
      <w:r w:rsidR="00A1762B" w:rsidRPr="00C41204">
        <w:rPr>
          <w:noProof/>
        </w:rPr>
        <w:t>(Campos</w:t>
      </w:r>
      <w:r w:rsidR="00A1762B" w:rsidRPr="00C41204">
        <w:rPr>
          <w:i/>
          <w:noProof/>
        </w:rPr>
        <w:t xml:space="preserve"> et al.</w:t>
      </w:r>
      <w:r w:rsidR="00A1762B" w:rsidRPr="00C41204">
        <w:rPr>
          <w:noProof/>
        </w:rPr>
        <w:t>, 2003; Herrmann and O’Neill, 2005)</w:t>
      </w:r>
      <w:r w:rsidR="005216D7" w:rsidRPr="00C41204">
        <w:fldChar w:fldCharType="end"/>
      </w:r>
      <w:r w:rsidR="00A1762B" w:rsidRPr="00C41204">
        <w:t xml:space="preserve"> and </w:t>
      </w:r>
      <w:r w:rsidR="00A1762B" w:rsidRPr="00C41204">
        <w:rPr>
          <w:color w:val="2E2E2E"/>
        </w:rPr>
        <w:t xml:space="preserve">the custacean </w:t>
      </w:r>
      <w:r w:rsidR="00A1762B" w:rsidRPr="00C41204">
        <w:rPr>
          <w:rStyle w:val="Emphasis"/>
          <w:color w:val="2E2E2E"/>
          <w:sz w:val="22"/>
          <w:szCs w:val="22"/>
        </w:rPr>
        <w:t>Aristeus antennatus</w:t>
      </w:r>
      <w:r w:rsidR="00A1762B" w:rsidRPr="00C41204">
        <w:rPr>
          <w:color w:val="2E2E2E"/>
        </w:rPr>
        <w:t xml:space="preserve"> </w:t>
      </w:r>
      <w:r w:rsidR="00A1762B" w:rsidRPr="00C41204">
        <w:rPr>
          <w:color w:val="2E2E2E"/>
        </w:rPr>
        <w:fldChar w:fldCharType="begin"/>
      </w:r>
      <w:r w:rsidR="00A1762B" w:rsidRPr="00C41204">
        <w:rPr>
          <w:color w:val="2E2E2E"/>
        </w:rPr>
        <w:instrText xml:space="preserve"> ADDIN EN.CITE &lt;EndNote&gt;&lt;Cite&gt;&lt;Author&gt;Campos&lt;/Author&gt;&lt;Year&gt;2003&lt;/Year&gt;&lt;RecNum&gt;643&lt;/RecNum&gt;&lt;DisplayText&gt;(Campos&lt;style face="italic"&gt; et al.&lt;/style&gt;, 2003)&lt;/DisplayText&gt;&lt;record&gt;&lt;rec-number&gt;643&lt;/rec-number&gt;&lt;foreign-keys&gt;&lt;key app="EN" db-id="xax5v99p909t04eax0qpx5zu9ddad5erz5fw" timestamp="1447340409"&gt;643&lt;/key&gt;&lt;/foreign-keys&gt;&lt;ref-type name="Journal Article"&gt;17&lt;/ref-type&gt;&lt;contributors&gt;&lt;authors&gt;&lt;author&gt;Campos, Aida&lt;/author&gt;&lt;author&gt;Fonseca, Paulo&lt;/author&gt;&lt;author&gt;Erzini, Karim&lt;/author&gt;&lt;/authors&gt;&lt;/contributors&gt;&lt;titles&gt;&lt;title&gt;Size selectivity of diamond and square mesh cod ends for four by-catch species in the crustacean fishery off the Portuguese south coast&lt;/title&gt;&lt;secondary-title&gt;Fisheries Research&lt;/secondary-title&gt;&lt;/titles&gt;&lt;periodical&gt;&lt;full-title&gt;Fisheries research&lt;/full-title&gt;&lt;/periodical&gt;&lt;pages&gt;79-97&lt;/pages&gt;&lt;volume&gt;60&lt;/volume&gt;&lt;number&gt;1&lt;/number&gt;&lt;keywords&gt;&lt;keyword&gt;Cod end selectivity&lt;/keyword&gt;&lt;keyword&gt;By-catch&lt;/keyword&gt;&lt;keyword&gt;Mesh size&lt;/keyword&gt;&lt;keyword&gt;Mesh configuration&lt;/keyword&gt;&lt;keyword&gt;Aristeus antennatus&lt;/keyword&gt;&lt;keyword&gt;Merluccius merluccius&lt;/keyword&gt;&lt;keyword&gt;Trachurus trachurus&lt;/keyword&gt;&lt;keyword&gt;Micromesistius poutassou&lt;/keyword&gt;&lt;keyword&gt;Between-haul variation&lt;/keyword&gt;&lt;keyword&gt;L50&lt;/keyword&gt;&lt;keyword&gt;SR&lt;/keyword&gt;&lt;/keywords&gt;&lt;dates&gt;&lt;year&gt;2003&lt;/year&gt;&lt;pub-dates&gt;&lt;date&gt;1/30/&lt;/date&gt;&lt;/pub-dates&gt;&lt;/dates&gt;&lt;isbn&gt;0165-7836&lt;/isbn&gt;&lt;urls&gt;&lt;related-urls&gt;&lt;url&gt;http://www.sciencedirect.com/science/article/pii/S0165783602000619&lt;/url&gt;&lt;/related-urls&gt;&lt;/urls&gt;&lt;electronic-resource-num&gt;http://dx.doi.org/10.1016/S0165-7836(02)00061-9&lt;/electronic-resource-num&gt;&lt;/record&gt;&lt;/Cite&gt;&lt;/EndNote&gt;</w:instrText>
      </w:r>
      <w:r w:rsidR="00A1762B" w:rsidRPr="00C41204">
        <w:rPr>
          <w:color w:val="2E2E2E"/>
        </w:rPr>
        <w:fldChar w:fldCharType="separate"/>
      </w:r>
      <w:r w:rsidR="00A1762B" w:rsidRPr="00C41204">
        <w:rPr>
          <w:noProof/>
          <w:color w:val="2E2E2E"/>
        </w:rPr>
        <w:t>(Campos</w:t>
      </w:r>
      <w:r w:rsidR="00A1762B" w:rsidRPr="00C41204">
        <w:rPr>
          <w:i/>
          <w:noProof/>
          <w:color w:val="2E2E2E"/>
        </w:rPr>
        <w:t xml:space="preserve"> et al.</w:t>
      </w:r>
      <w:r w:rsidR="00A1762B" w:rsidRPr="00C41204">
        <w:rPr>
          <w:noProof/>
          <w:color w:val="2E2E2E"/>
        </w:rPr>
        <w:t>, 2003)</w:t>
      </w:r>
      <w:r w:rsidR="00A1762B" w:rsidRPr="00C41204">
        <w:rPr>
          <w:color w:val="2E2E2E"/>
        </w:rPr>
        <w:fldChar w:fldCharType="end"/>
      </w:r>
      <w:r w:rsidR="00A1762B" w:rsidRPr="00C41204">
        <w:rPr>
          <w:color w:val="2E2E2E"/>
        </w:rPr>
        <w:t>. The significant effect of total catch weight on the proportion of Nephrops caught by length class in the current study confirms the influence of this parameter on an additional crustacean species (</w:t>
      </w:r>
      <w:r w:rsidR="00A1762B" w:rsidRPr="00C41204">
        <w:rPr>
          <w:i/>
          <w:color w:val="2E2E2E"/>
        </w:rPr>
        <w:t>Nephrops Norvegicus</w:t>
      </w:r>
      <w:r w:rsidR="00A1762B" w:rsidRPr="00C41204">
        <w:rPr>
          <w:color w:val="2E2E2E"/>
        </w:rPr>
        <w:t xml:space="preserve">). This has important implications for the development of improved selectivity measures in </w:t>
      </w:r>
      <w:r w:rsidR="00875C0B">
        <w:rPr>
          <w:color w:val="2E2E2E"/>
        </w:rPr>
        <w:t>trawls with different numbers of rigs</w:t>
      </w:r>
      <w:r w:rsidR="00A1762B" w:rsidRPr="00C41204">
        <w:rPr>
          <w:color w:val="2E2E2E"/>
        </w:rPr>
        <w:t xml:space="preserve">.  </w:t>
      </w:r>
      <w:r w:rsidRPr="00C41204">
        <w:rPr>
          <w:color w:val="2E2E2E"/>
        </w:rPr>
        <w:t>Though</w:t>
      </w:r>
      <w:r>
        <w:rPr>
          <w:color w:val="2E2E2E"/>
        </w:rPr>
        <w:t>t</w:t>
      </w:r>
      <w:r w:rsidRPr="00C41204">
        <w:rPr>
          <w:color w:val="2E2E2E"/>
        </w:rPr>
        <w:t xml:space="preserve"> to be associated with lower headline height and altered sweep arrangements, </w:t>
      </w:r>
      <w:r w:rsidRPr="00C41204">
        <w:t xml:space="preserve">reductions of up to 61% of cod, 38% of haddock, and 59% of whiting were observed in trials which compared catches in quad and twin-rig trawls in the Celtic and North Seas </w:t>
      </w:r>
      <w:r w:rsidRPr="00C41204">
        <w:fldChar w:fldCharType="begin"/>
      </w:r>
      <w:r w:rsidRPr="00C41204">
        <w:instrText xml:space="preserve"> ADDIN EN.CITE &lt;EndNote&gt;&lt;Cite&gt;&lt;Author&gt;BIM&lt;/Author&gt;&lt;Year&gt;2014&lt;/Year&gt;&lt;RecNum&gt;594&lt;/RecNum&gt;&lt;DisplayText&gt;(BIM, 2014; Revill&lt;style face="italic"&gt; et al.&lt;/style&gt;, 2009)&lt;/DisplayText&gt;&lt;record&gt;&lt;rec-number&gt;594&lt;/rec-number&gt;&lt;foreign-keys&gt;&lt;key app="EN" db-id="xax5v99p909t04eax0qpx5zu9ddad5erz5fw" timestamp="0"&gt;594&lt;/key&gt;&lt;/foreign-keys&gt;&lt;ref-type name="Report"&gt;27&lt;/ref-type&gt;&lt;contributors&gt;&lt;authors&gt;&lt;author&gt;BIM&lt;/author&gt;&lt;/authors&gt;&lt;/contributors&gt;&lt;titles&gt;&lt;title&gt;Catch comparison of Quad and Twin-rig trawls in the Celtic Sea Nephrops fishery, BIM Gear Technology Report&lt;/title&gt;&lt;/titles&gt;&lt;pages&gt;4&lt;/pages&gt;&lt;dates&gt;&lt;year&gt;2014&lt;/year&gt;&lt;pub-dates&gt;&lt;date&gt;June&lt;/date&gt;&lt;/pub-dates&gt;&lt;/dates&gt;&lt;urls&gt;&lt;/urls&gt;&lt;/record&gt;&lt;/Cite&gt;&lt;Cite&gt;&lt;Author&gt;Revill&lt;/Author&gt;&lt;Year&gt;2009&lt;/Year&gt;&lt;RecNum&gt;545&lt;/RecNum&gt;&lt;record&gt;&lt;rec-number&gt;545&lt;/rec-number&gt;&lt;foreign-keys&gt;&lt;key app="EN" db-id="xax5v99p909t04eax0qpx5zu9ddad5erz5fw" timestamp="0"&gt;545&lt;/key&gt;&lt;/foreign-keys&gt;&lt;ref-type name="Report"&gt;27&lt;/ref-type&gt;&lt;contributors&gt;&lt;authors&gt;&lt;author&gt;Andy Revill&lt;/author&gt;&lt;author&gt;Grant Course&lt;/author&gt;&lt;author&gt;Guy Pasco&lt;/author&gt;&lt;/authors&gt;&lt;/contributors&gt;&lt;titles&gt;&lt;title&gt;More prawns and fewer cod caught in trials with multi-rig prawn trawl, CEFAS&lt;/title&gt;&lt;/titles&gt;&lt;pages&gt;3&lt;/pages&gt;&lt;dates&gt;&lt;year&gt;2009&lt;/year&gt;&lt;/dates&gt;&lt;urls&gt;&lt;/urls&gt;&lt;/record&gt;&lt;/Cite&gt;&lt;/EndNote&gt;</w:instrText>
      </w:r>
      <w:r w:rsidRPr="00C41204">
        <w:fldChar w:fldCharType="separate"/>
      </w:r>
      <w:r w:rsidRPr="00C41204">
        <w:rPr>
          <w:noProof/>
        </w:rPr>
        <w:t>(BIM, 2014; Revill</w:t>
      </w:r>
      <w:r w:rsidRPr="00C41204">
        <w:rPr>
          <w:i/>
          <w:noProof/>
        </w:rPr>
        <w:t xml:space="preserve"> et al.</w:t>
      </w:r>
      <w:r w:rsidRPr="00C41204">
        <w:rPr>
          <w:noProof/>
        </w:rPr>
        <w:t>, 2009)</w:t>
      </w:r>
      <w:r w:rsidRPr="00C41204">
        <w:fldChar w:fldCharType="end"/>
      </w:r>
      <w:r w:rsidRPr="00C41204">
        <w:t xml:space="preserve">. </w:t>
      </w:r>
      <w:r>
        <w:t xml:space="preserve">Substantially lower fish catches associated with quad-rig trawls are likely to cause smaller cod-end mesh openings. </w:t>
      </w:r>
      <w:r w:rsidR="00875C0B">
        <w:t xml:space="preserve">Hence, in addition to increased ground contact </w:t>
      </w:r>
      <w:r w:rsidR="00875C0B">
        <w:fldChar w:fldCharType="begin"/>
      </w:r>
      <w:r w:rsidR="00875C0B">
        <w:instrText xml:space="preserve"> ADDIN EN.CITE &lt;EndNote&gt;&lt;Cite&gt;&lt;Author&gt;BIM&lt;/Author&gt;&lt;Year&gt;2014&lt;/Year&gt;&lt;RecNum&gt;594&lt;/RecNum&gt;&lt;DisplayText&gt;(BIM, 2014; Revill&lt;style face="italic"&gt; et al.&lt;/style&gt;, 2009)&lt;/DisplayText&gt;&lt;record&gt;&lt;rec-number&gt;594&lt;/rec-number&gt;&lt;foreign-keys&gt;&lt;key app="EN" db-id="xax5v99p909t04eax0qpx5zu9ddad5erz5fw" timestamp="0"&gt;594&lt;/key&gt;&lt;/foreign-keys&gt;&lt;ref-type name="Report"&gt;27&lt;/ref-type&gt;&lt;contributors&gt;&lt;authors&gt;&lt;author&gt;BIM&lt;/author&gt;&lt;/authors&gt;&lt;/contributors&gt;&lt;titles&gt;&lt;title&gt;Catch comparison of Quad and Twin-rig trawls in the Celtic Sea Nephrops fishery, BIM Gear Technology Report&lt;/title&gt;&lt;/titles&gt;&lt;pages&gt;4&lt;/pages&gt;&lt;dates&gt;&lt;year&gt;2014&lt;/year&gt;&lt;pub-dates&gt;&lt;date&gt;June&lt;/date&gt;&lt;/pub-dates&gt;&lt;/dates&gt;&lt;urls&gt;&lt;/urls&gt;&lt;/record&gt;&lt;/Cite&gt;&lt;Cite&gt;&lt;Author&gt;Revill&lt;/Author&gt;&lt;Year&gt;2009&lt;/Year&gt;&lt;RecNum&gt;545&lt;/RecNum&gt;&lt;record&gt;&lt;rec-number&gt;545&lt;/rec-number&gt;&lt;foreign-keys&gt;&lt;key app="EN" db-id="xax5v99p909t04eax0qpx5zu9ddad5erz5fw" timestamp="0"&gt;545&lt;/key&gt;&lt;/foreign-keys&gt;&lt;ref-type name="Report"&gt;27&lt;/ref-type&gt;&lt;contributors&gt;&lt;authors&gt;&lt;author&gt;Andy Revill&lt;/author&gt;&lt;author&gt;Grant Course&lt;/author&gt;&lt;author&gt;Guy Pasco&lt;/author&gt;&lt;/authors&gt;&lt;/contributors&gt;&lt;titles&gt;&lt;title&gt;More prawns and fewer cod caught in trials with multi-rig prawn trawl, CEFAS&lt;/title&gt;&lt;/titles&gt;&lt;pages&gt;3&lt;/pages&gt;&lt;dates&gt;&lt;year&gt;2009&lt;/year&gt;&lt;/dates&gt;&lt;urls&gt;&lt;/urls&gt;&lt;/record&gt;&lt;/Cite&gt;&lt;/EndNote&gt;</w:instrText>
      </w:r>
      <w:r w:rsidR="00875C0B">
        <w:fldChar w:fldCharType="separate"/>
      </w:r>
      <w:r w:rsidR="00875C0B">
        <w:rPr>
          <w:noProof/>
        </w:rPr>
        <w:t>(BIM, 2014; Revill</w:t>
      </w:r>
      <w:r w:rsidR="00875C0B" w:rsidRPr="00D315CE">
        <w:rPr>
          <w:i/>
          <w:noProof/>
        </w:rPr>
        <w:t xml:space="preserve"> et al.</w:t>
      </w:r>
      <w:r w:rsidR="00875C0B">
        <w:rPr>
          <w:noProof/>
        </w:rPr>
        <w:t>, 2009)</w:t>
      </w:r>
      <w:r w:rsidR="00875C0B">
        <w:fldChar w:fldCharType="end"/>
      </w:r>
      <w:r w:rsidR="00875C0B">
        <w:t xml:space="preserve"> lower fish catch associated with the quad-rig is likely to be a key factor underlying increased </w:t>
      </w:r>
      <w:r w:rsidR="00875C0B" w:rsidRPr="00CA34B4">
        <w:rPr>
          <w:i/>
        </w:rPr>
        <w:t>Nephrops</w:t>
      </w:r>
      <w:r w:rsidR="00875C0B">
        <w:t xml:space="preserve"> catches in quad-rig trawls compared with trawls with fewer rigs. Can</w:t>
      </w:r>
      <w:r w:rsidR="00F10AA7">
        <w:t xml:space="preserve"> refer to swedish grid experiment</w:t>
      </w:r>
      <w:r w:rsidR="00875C0B">
        <w:t xml:space="preserve"> here sho</w:t>
      </w:r>
      <w:r w:rsidR="00F10AA7">
        <w:t>w</w:t>
      </w:r>
      <w:r w:rsidR="00875C0B">
        <w:t>ing reduced fish catches affected cod-end selectivy and additional meaures such as square mesh cod-ends or increased diamond cod-end mesh siz</w:t>
      </w:r>
      <w:r w:rsidR="00F10AA7">
        <w:t>e</w:t>
      </w:r>
      <w:r w:rsidR="00875C0B">
        <w:t xml:space="preserve"> to en</w:t>
      </w:r>
      <w:r w:rsidR="00F10AA7">
        <w:t>s</w:t>
      </w:r>
      <w:r w:rsidR="00875C0B">
        <w:t xml:space="preserve">ure </w:t>
      </w:r>
      <w:r w:rsidR="00F10AA7">
        <w:t>bycatch reduction  is optimised.</w:t>
      </w:r>
    </w:p>
    <w:p w:rsidR="00A24EE0" w:rsidRDefault="00F10AA7" w:rsidP="00A24EE0">
      <w:pPr>
        <w:jc w:val="both"/>
      </w:pPr>
      <w:r>
        <w:t xml:space="preserve">Incorporation of total catch </w:t>
      </w:r>
      <w:r w:rsidR="00B733B7">
        <w:t xml:space="preserve">weight </w:t>
      </w:r>
      <w:r>
        <w:t>into catch comparison analyses may also contribute to improved sampling power for quad-rig trawls.</w:t>
      </w:r>
      <w:r w:rsidR="00A24EE0">
        <w:t xml:space="preserve"> </w:t>
      </w:r>
      <w:r w:rsidR="00A24EE0">
        <w:fldChar w:fldCharType="begin"/>
      </w:r>
      <w:r w:rsidR="00A24EE0">
        <w:instrText xml:space="preserve"> ADDIN EN.CITE &lt;EndNote&gt;&lt;Cite AuthorYear="1"&gt;&lt;Author&gt;Wileman&lt;/Author&gt;&lt;Year&gt;1996&lt;/Year&gt;&lt;RecNum&gt;629&lt;/RecNum&gt;&lt;DisplayText&gt;Wileman&lt;style face="italic"&gt; et al.&lt;/style&gt; (1996)&lt;/DisplayText&gt;&lt;record&gt;&lt;rec-number&gt;629&lt;/rec-number&gt;&lt;foreign-keys&gt;&lt;key app="EN" db-id="xax5v99p909t04eax0qpx5zu9ddad5erz5fw" timestamp="1445420455"&gt;629&lt;/key&gt;&lt;/foreign-keys&gt;&lt;ref-type name="Report"&gt;27&lt;/ref-type&gt;&lt;contributors&gt;&lt;authors&gt;&lt;author&gt;Wileman, David A&lt;/author&gt;&lt;author&gt;Ferro, R.S.T&lt;/author&gt;&lt;author&gt;Fonteyne, R&lt;/author&gt;&lt;author&gt;Millar, R.B&lt;/author&gt;&lt;/authors&gt;&lt;/contributors&gt;&lt;titles&gt;&lt;title&gt;Manual of methods of measuring the selectivity of towed fishing gears&lt;/title&gt;&lt;secondary-title&gt;ICES cooperative research report&lt;/secondary-title&gt;&lt;/titles&gt;&lt;periodical&gt;&lt;full-title&gt;ICES cooperative research report&lt;/full-title&gt;&lt;/periodical&gt;&lt;pages&gt;126&lt;/pages&gt;&lt;volume&gt;215&lt;/volume&gt;&lt;dates&gt;&lt;year&gt;1996&lt;/year&gt;&lt;/dates&gt;&lt;urls&gt;&lt;/urls&gt;&lt;/record&gt;&lt;/Cite&gt;&lt;/EndNote&gt;</w:instrText>
      </w:r>
      <w:r w:rsidR="00A24EE0">
        <w:fldChar w:fldCharType="separate"/>
      </w:r>
      <w:r w:rsidR="00A24EE0">
        <w:rPr>
          <w:noProof/>
        </w:rPr>
        <w:t>Wileman</w:t>
      </w:r>
      <w:r w:rsidR="00A24EE0" w:rsidRPr="00B671A9">
        <w:rPr>
          <w:i/>
          <w:noProof/>
        </w:rPr>
        <w:t xml:space="preserve"> et al.</w:t>
      </w:r>
      <w:r w:rsidR="00A24EE0">
        <w:rPr>
          <w:noProof/>
        </w:rPr>
        <w:t xml:space="preserve"> (1996)</w:t>
      </w:r>
      <w:r w:rsidR="00A24EE0">
        <w:fldChar w:fldCharType="end"/>
      </w:r>
      <w:r w:rsidR="00A24EE0">
        <w:t xml:space="preserve"> describe how sample variance can be reduced by increasing the number of hauls made, the number of fish caught or the rate of sampling of the catches. Assessment of a greater number of test gears in a quad-rig experiment effectively reduces the amount of time available to sample each test gear, potentially leading to increased levels of sample variance. Power analyses may assist in determining optimal numbers of sampled hauls or fish needed to obtain significant results </w:t>
      </w:r>
      <w:r w:rsidR="00A24EE0">
        <w:fldChar w:fldCharType="begin"/>
      </w:r>
      <w:r w:rsidR="00A24EE0">
        <w:instrText xml:space="preserve"> ADDIN EN.CITE &lt;EndNote&gt;&lt;Cite&gt;&lt;Author&gt;Herrmann&lt;/Author&gt;&lt;Year&gt;2015&lt;/Year&gt;&lt;RecNum&gt;630&lt;/RecNum&gt;&lt;DisplayText&gt;(Herrmann&lt;style face="italic"&gt; et al.&lt;/style&gt;, 2015; Wileman&lt;style face="italic"&gt; et al.&lt;/style&gt;, 1996)&lt;/DisplayText&gt;&lt;record&gt;&lt;rec-number&gt;630&lt;/rec-number&gt;&lt;foreign-keys&gt;&lt;key app="EN" db-id="xax5v99p909t04eax0qpx5zu9ddad5erz5fw" timestamp="1445424163"&gt;630&lt;/key&gt;&lt;/foreign-keys&gt;&lt;ref-type name="Conference Paper"&gt;47&lt;/ref-type&gt;&lt;contributors&gt;&lt;authors&gt;&lt;author&gt;Herrmann, Bent&lt;/author&gt;&lt;author&gt;Sistiaga, Manu&lt;/author&gt;&lt;author&gt;Santos, Juan&lt;/author&gt;&lt;author&gt;Sala, Antonello&lt;/author&gt;&lt;/authors&gt;&lt;/contributors&gt;&lt;titles&gt;&lt;title&gt;How many fish need to be measured in trawl selectivity studies?&lt;/title&gt;&lt;secondary-title&gt;ICES-FAO Working Group on Fishing Technology and Fish Behavior&lt;/secondary-title&gt;&lt;/titles&gt;&lt;dates&gt;&lt;year&gt;2015&lt;/year&gt;&lt;/dates&gt;&lt;pub-location&gt;IPMA, Lisbon&lt;/pub-location&gt;&lt;urls&gt;&lt;/urls&gt;&lt;/record&gt;&lt;/Cite&gt;&lt;Cite&gt;&lt;Author&gt;Wileman&lt;/Author&gt;&lt;Year&gt;1996&lt;/Year&gt;&lt;RecNum&gt;629&lt;/RecNum&gt;&lt;record&gt;&lt;rec-number&gt;629&lt;/rec-number&gt;&lt;foreign-keys&gt;&lt;key app="EN" db-id="xax5v99p909t04eax0qpx5zu9ddad5erz5fw" timestamp="1445420455"&gt;629&lt;/key&gt;&lt;/foreign-keys&gt;&lt;ref-type name="Report"&gt;27&lt;/ref-type&gt;&lt;contributors&gt;&lt;authors&gt;&lt;author&gt;Wileman, David A&lt;/author&gt;&lt;author&gt;Ferro, R.S.T&lt;/author&gt;&lt;author&gt;Fonteyne, R&lt;/author&gt;&lt;author&gt;Millar, R.B&lt;/author&gt;&lt;/authors&gt;&lt;/contributors&gt;&lt;titles&gt;&lt;title&gt;Manual of methods of measuring the selectivity of towed fishing gears&lt;/title&gt;&lt;secondary-title&gt;ICES cooperative research report&lt;/secondary-title&gt;&lt;/titles&gt;&lt;periodical&gt;&lt;full-title&gt;ICES cooperative research report&lt;/full-title&gt;&lt;/periodical&gt;&lt;pages&gt;126&lt;/pages&gt;&lt;volume&gt;215&lt;/volume&gt;&lt;dates&gt;&lt;year&gt;1996&lt;/year&gt;&lt;/dates&gt;&lt;urls&gt;&lt;/urls&gt;&lt;/record&gt;&lt;/Cite&gt;&lt;/EndNote&gt;</w:instrText>
      </w:r>
      <w:r w:rsidR="00A24EE0">
        <w:fldChar w:fldCharType="separate"/>
      </w:r>
      <w:r w:rsidR="00A24EE0">
        <w:rPr>
          <w:noProof/>
        </w:rPr>
        <w:t>(Herrmann</w:t>
      </w:r>
      <w:r w:rsidR="00A24EE0" w:rsidRPr="00495176">
        <w:rPr>
          <w:i/>
          <w:noProof/>
        </w:rPr>
        <w:t xml:space="preserve"> et al.</w:t>
      </w:r>
      <w:r w:rsidR="00A24EE0">
        <w:rPr>
          <w:noProof/>
        </w:rPr>
        <w:t>, 2015; Wileman</w:t>
      </w:r>
      <w:r w:rsidR="00A24EE0" w:rsidRPr="00495176">
        <w:rPr>
          <w:i/>
          <w:noProof/>
        </w:rPr>
        <w:t xml:space="preserve"> et al.</w:t>
      </w:r>
      <w:r w:rsidR="00A24EE0">
        <w:rPr>
          <w:noProof/>
        </w:rPr>
        <w:t>, 1996)</w:t>
      </w:r>
      <w:r w:rsidR="00A24EE0">
        <w:fldChar w:fldCharType="end"/>
      </w:r>
      <w:r w:rsidR="00A24EE0">
        <w:t>. Reducing the duration of hauls may also facilitate increasing the numbers of hauls sampled. However, reduced haul duration is likely to be associated with reduced total catch which we have shown affects Nephrops selectivity. Provided a range of values occur, incorporating total catch quantities into a catch comparison model may facilitate shorter haul durations and improved sampling power</w:t>
      </w:r>
      <w:r w:rsidR="009E75A8">
        <w:t xml:space="preserve"> in future studies</w:t>
      </w:r>
      <w:r w:rsidR="00A24EE0">
        <w:t xml:space="preserve">. </w:t>
      </w:r>
    </w:p>
    <w:p w:rsidR="00137416" w:rsidRDefault="00137416" w:rsidP="00F10AA7">
      <w:pPr>
        <w:jc w:val="both"/>
      </w:pPr>
      <w:r>
        <w:t>This study demonstrates the importance of incorporating net position in ex</w:t>
      </w:r>
      <w:r w:rsidR="00B733B7">
        <w:t>perimental design and analysis. Can we expand?</w:t>
      </w:r>
    </w:p>
    <w:p w:rsidR="00F10AA7" w:rsidRDefault="00F10AA7" w:rsidP="00F10AA7">
      <w:pPr>
        <w:jc w:val="both"/>
      </w:pPr>
      <w:r>
        <w:t>Should we comment on why we excluded haul duration as a covariate?</w:t>
      </w:r>
    </w:p>
    <w:p w:rsidR="005216D7" w:rsidRDefault="00A24EE0" w:rsidP="00A24EE0">
      <w:pPr>
        <w:jc w:val="both"/>
      </w:pPr>
      <w:r>
        <w:rPr>
          <w:color w:val="2E2E2E"/>
        </w:rPr>
        <w:t xml:space="preserve">Application to other potential fisheries </w:t>
      </w:r>
      <w:r w:rsidR="005216D7">
        <w:t xml:space="preserve">– Daragh.  </w:t>
      </w:r>
    </w:p>
    <w:p w:rsidR="00BE064A" w:rsidRDefault="00BE064A" w:rsidP="00BE064A">
      <w:pPr>
        <w:jc w:val="both"/>
      </w:pPr>
      <w:r>
        <w:t>Can we make inferences in relation to increased mesh size in relation to Nephrops catches – Is it a good thing</w:t>
      </w:r>
      <w:r w:rsidR="00B733B7">
        <w:t>?</w:t>
      </w:r>
    </w:p>
    <w:p w:rsidR="00A82628" w:rsidRDefault="00844D2A" w:rsidP="00A82628">
      <w:pPr>
        <w:jc w:val="both"/>
      </w:pPr>
      <w:r>
        <w:t>C</w:t>
      </w:r>
      <w:r w:rsidR="000E0EBE">
        <w:t xml:space="preserve">an </w:t>
      </w:r>
      <w:r w:rsidR="00B733B7">
        <w:t xml:space="preserve">we </w:t>
      </w:r>
      <w:r w:rsidR="000E0EBE">
        <w:t>talk about how model could be improved by utilising data on catch volume rather than catch weight</w:t>
      </w:r>
      <w:r w:rsidR="00A82628">
        <w:t>.</w:t>
      </w:r>
      <w:r w:rsidR="00A82628" w:rsidRPr="00A82628">
        <w:t xml:space="preserve"> </w:t>
      </w:r>
      <w:r w:rsidR="00137416">
        <w:t>examples</w:t>
      </w:r>
    </w:p>
    <w:p w:rsidR="000E0EBE" w:rsidRDefault="000E0EBE" w:rsidP="0007625E">
      <w:pPr>
        <w:jc w:val="both"/>
      </w:pPr>
    </w:p>
    <w:p w:rsidR="00AF6EBD" w:rsidRDefault="001738BE" w:rsidP="0007625E">
      <w:pPr>
        <w:jc w:val="both"/>
      </w:pPr>
      <w:r>
        <w:lastRenderedPageBreak/>
        <w:t>Acknowledgements</w:t>
      </w:r>
    </w:p>
    <w:p w:rsidR="001738BE" w:rsidRDefault="001738BE" w:rsidP="0007625E">
      <w:pPr>
        <w:jc w:val="both"/>
      </w:pPr>
      <w:r>
        <w:t>We are grateful to the owner Ivan Wilde and crew of MFV Our Lass for the participation during the mesh size gear trial. Thanks to Richard Curtin, BIM for estimating the total value of Irish Nephrops landings</w:t>
      </w:r>
      <w:r w:rsidR="00ED4B0D">
        <w:t xml:space="preserve"> and to Colm Lordan from the Marine Institute for information on Quad-rig activity in Irish waters. </w:t>
      </w:r>
      <w:r>
        <w:t>This work was funded by the Irish government and part financed by the EC under the Irish National Development Plan2007 – 2013 through the BIM Marine Environment Protection Measure.</w:t>
      </w:r>
      <w:r w:rsidR="00ED4B0D">
        <w:t xml:space="preserve"> </w:t>
      </w:r>
    </w:p>
    <w:p w:rsidR="00E24840" w:rsidRDefault="00E24840" w:rsidP="00246826">
      <w:pPr>
        <w:jc w:val="both"/>
      </w:pPr>
    </w:p>
    <w:p w:rsidR="006D6D1B" w:rsidRDefault="006D6D1B" w:rsidP="00FD6D8A">
      <w:pPr>
        <w:pStyle w:val="EndNoteBibliography"/>
        <w:spacing w:after="0"/>
      </w:pPr>
    </w:p>
    <w:p w:rsidR="00EE53FF" w:rsidRDefault="00EE53FF" w:rsidP="00FD6D8A">
      <w:pPr>
        <w:pStyle w:val="EndNoteBibliography"/>
        <w:spacing w:after="0"/>
      </w:pPr>
    </w:p>
    <w:p w:rsidR="00844D2A" w:rsidRDefault="00844D2A" w:rsidP="00FD6D8A">
      <w:pPr>
        <w:pStyle w:val="EndNoteBibliography"/>
        <w:spacing w:after="0"/>
      </w:pPr>
      <w:r>
        <w:br w:type="page"/>
      </w:r>
    </w:p>
    <w:p w:rsidR="00844D2A" w:rsidRPr="00844D2A" w:rsidRDefault="00844D2A" w:rsidP="00844D2A">
      <w:pPr>
        <w:pStyle w:val="EndNoteBibliography"/>
        <w:spacing w:after="0"/>
        <w:ind w:left="720" w:hanging="720"/>
        <w:rPr>
          <w:b/>
        </w:rPr>
      </w:pPr>
      <w:r w:rsidRPr="00844D2A">
        <w:rPr>
          <w:b/>
        </w:rPr>
        <w:lastRenderedPageBreak/>
        <w:t>References</w:t>
      </w:r>
    </w:p>
    <w:p w:rsidR="00844D2A" w:rsidRDefault="00844D2A" w:rsidP="00844D2A">
      <w:pPr>
        <w:pStyle w:val="EndNoteBibliography"/>
        <w:spacing w:after="0"/>
        <w:ind w:left="720" w:hanging="720"/>
      </w:pPr>
    </w:p>
    <w:p w:rsidR="00B733B7" w:rsidRPr="00B733B7" w:rsidRDefault="00D702F7" w:rsidP="00B733B7">
      <w:pPr>
        <w:pStyle w:val="EndNoteBibliography"/>
        <w:spacing w:after="0"/>
        <w:ind w:left="720" w:hanging="720"/>
      </w:pPr>
      <w:r>
        <w:fldChar w:fldCharType="begin"/>
      </w:r>
      <w:r>
        <w:instrText xml:space="preserve"> ADDIN EN.REFLIST </w:instrText>
      </w:r>
      <w:r>
        <w:fldChar w:fldCharType="separate"/>
      </w:r>
      <w:r w:rsidR="00B733B7" w:rsidRPr="00B733B7">
        <w:t>Benoit, H. P., Hurlbut, T., and Chasse, J. 2010. Assessing the factors influencing discard mortality of demersal fishes using a semi-quantitative indicator of survival potential. Fisheries research, 106: 436-447.</w:t>
      </w:r>
    </w:p>
    <w:p w:rsidR="00B733B7" w:rsidRPr="00B733B7" w:rsidRDefault="00B733B7" w:rsidP="00B733B7">
      <w:pPr>
        <w:pStyle w:val="EndNoteBibliography"/>
        <w:spacing w:after="0"/>
        <w:ind w:left="720" w:hanging="720"/>
      </w:pPr>
      <w:r w:rsidRPr="00B733B7">
        <w:t>BIM. 2014. Catch comparison of Quad and Twin-rig trawls in the Celtic Sea Nephrops fishery, BIM Gear Technology Report. 4 pp.</w:t>
      </w:r>
    </w:p>
    <w:p w:rsidR="00B733B7" w:rsidRPr="00B733B7" w:rsidRDefault="00B733B7" w:rsidP="00B733B7">
      <w:pPr>
        <w:pStyle w:val="EndNoteBibliography"/>
        <w:spacing w:after="0"/>
        <w:ind w:left="720" w:hanging="720"/>
      </w:pPr>
      <w:r w:rsidRPr="00B733B7">
        <w:t>Campos, A., Fonseca, P., and Erzini, K. 2003. Size selectivity of diamond and square mesh cod ends for four by-catch species in the crustacean fishery off the Portuguese south coast. Fisheries research, 60: 79-97.</w:t>
      </w:r>
    </w:p>
    <w:p w:rsidR="00B733B7" w:rsidRPr="00B733B7" w:rsidRDefault="00B733B7" w:rsidP="00B733B7">
      <w:pPr>
        <w:pStyle w:val="EndNoteBibliography"/>
        <w:spacing w:after="0"/>
        <w:ind w:left="720" w:hanging="720"/>
      </w:pPr>
      <w:r w:rsidRPr="00B733B7">
        <w:t>Catchpole, T., Frid, C., and Gray, T. 2005. Discards in North Sea fisheries: causes, consequences and solutions. Marine Policy, 29: 421-430.</w:t>
      </w:r>
    </w:p>
    <w:p w:rsidR="00B733B7" w:rsidRPr="00B733B7" w:rsidRDefault="00B733B7" w:rsidP="00B733B7">
      <w:pPr>
        <w:pStyle w:val="EndNoteBibliography"/>
        <w:spacing w:after="0"/>
        <w:ind w:left="720" w:hanging="720"/>
      </w:pPr>
      <w:r w:rsidRPr="00B733B7">
        <w:t>Catchpole, T., and Revill, A. 2008. Gear technology in Nephrops trawl fisheries. Reviews in Fish Biology and Fisheries, 18: 17-31.</w:t>
      </w:r>
    </w:p>
    <w:p w:rsidR="00B733B7" w:rsidRPr="00B733B7" w:rsidRDefault="00B733B7" w:rsidP="00B733B7">
      <w:pPr>
        <w:pStyle w:val="EndNoteBibliography"/>
        <w:spacing w:after="0"/>
        <w:ind w:left="720" w:hanging="720"/>
      </w:pPr>
      <w:r w:rsidRPr="00B733B7">
        <w:t xml:space="preserve">FAO 2010. Landing data for Nephrops norvegicus in 1955–2010 using FAO programme and database FishStatJ. </w:t>
      </w:r>
      <w:hyperlink r:id="rId5" w:history="1">
        <w:r w:rsidRPr="00B733B7">
          <w:rPr>
            <w:rStyle w:val="Hyperlink"/>
          </w:rPr>
          <w:t>http://www.fao.org/fishery/statistics/software/fishstatj/en</w:t>
        </w:r>
      </w:hyperlink>
      <w:r w:rsidRPr="00B733B7">
        <w:t>.</w:t>
      </w:r>
    </w:p>
    <w:p w:rsidR="00B733B7" w:rsidRPr="00B733B7" w:rsidRDefault="00B733B7" w:rsidP="00B733B7">
      <w:pPr>
        <w:pStyle w:val="EndNoteBibliography"/>
        <w:spacing w:after="0"/>
        <w:ind w:left="720" w:hanging="720"/>
      </w:pPr>
      <w:r w:rsidRPr="00B733B7">
        <w:t>Frandsen, R. P., 2010. Reduction of discards in the Danish Nephrops (</w:t>
      </w:r>
      <w:r w:rsidRPr="00B733B7">
        <w:rPr>
          <w:i/>
        </w:rPr>
        <w:t>Nephrops norvegicus</w:t>
      </w:r>
      <w:r w:rsidRPr="00B733B7">
        <w:t>) directed trawl fisheries in Kattegat and Skagerrak. Aalborg University, The Faculty of Engineering and Science, Department of Biotechnology, Chemistry and Environmental Engineering. Ph.D., 135 pp.</w:t>
      </w:r>
    </w:p>
    <w:p w:rsidR="00B733B7" w:rsidRPr="00B733B7" w:rsidRDefault="00B733B7" w:rsidP="00B733B7">
      <w:pPr>
        <w:pStyle w:val="EndNoteBibliography"/>
        <w:spacing w:after="0"/>
        <w:ind w:left="720" w:hanging="720"/>
      </w:pPr>
      <w:r w:rsidRPr="00B733B7">
        <w:t>Gerritsen, H. D., McGrath, D., and Lordan, C. 2006. A simple method for comparing age–length keys reveals significant regional differences within a single stock of haddock (Melanogrammus aeglefinus). ICES Journal of Marine Science: Journal du Conseil, 63: 1096-1100.</w:t>
      </w:r>
    </w:p>
    <w:p w:rsidR="00B733B7" w:rsidRPr="00B733B7" w:rsidRDefault="00B733B7" w:rsidP="00B733B7">
      <w:pPr>
        <w:pStyle w:val="EndNoteBibliography"/>
        <w:spacing w:after="0"/>
        <w:ind w:left="720" w:hanging="720"/>
      </w:pPr>
      <w:r w:rsidRPr="00B733B7">
        <w:t>Herrmann, B., and O’Neill, F. G. 2005. Theoretical study of the between-haul variation of haddock selectivity in a diamond mesh cod-end. Fisheries research, 74: 243-252.</w:t>
      </w:r>
    </w:p>
    <w:p w:rsidR="00B733B7" w:rsidRPr="00B733B7" w:rsidRDefault="00B733B7" w:rsidP="00B733B7">
      <w:pPr>
        <w:pStyle w:val="EndNoteBibliography"/>
        <w:spacing w:after="0"/>
        <w:ind w:left="720" w:hanging="720"/>
      </w:pPr>
      <w:r w:rsidRPr="00B733B7">
        <w:t>Herrmann, B., Sistiaga, M., Santos, J., and Sala, A., 2015. How many fish need to be measured in trawl selectivity studies? ICES-FAO Working Group on Fishing Technology and Fish Behavior. IPMA, Lisbon, pp.</w:t>
      </w:r>
    </w:p>
    <w:p w:rsidR="00B733B7" w:rsidRPr="00B733B7" w:rsidRDefault="00B733B7" w:rsidP="00B733B7">
      <w:pPr>
        <w:pStyle w:val="EndNoteBibliography"/>
        <w:spacing w:after="0"/>
        <w:ind w:left="720" w:hanging="720"/>
      </w:pPr>
      <w:r w:rsidRPr="00B733B7">
        <w:t>Holst, R., and Revill, A. 2009. A simple statistical method for catch comparison studies. Fisheries research, 95: 254-259.</w:t>
      </w:r>
    </w:p>
    <w:p w:rsidR="00B733B7" w:rsidRPr="00B733B7" w:rsidRDefault="00B733B7" w:rsidP="00B733B7">
      <w:pPr>
        <w:pStyle w:val="EndNoteBibliography"/>
        <w:spacing w:after="0"/>
        <w:ind w:left="720" w:hanging="720"/>
      </w:pPr>
      <w:r w:rsidRPr="00B733B7">
        <w:t>Ibaibarriaga, L., Bernal, M., Motos, L., Uriarte, A., Borchers, D. L., Lonergan, M. E., and Wood, S. N. 2007. Characterization of stage-classified biological processes using multinomial models: a case study of anchovy (Engraulis encrasicolus) eggs in the Bay of Biscay. Canadian Journal of Fisheries and Aquatic Sciences, 64: 539-553.</w:t>
      </w:r>
    </w:p>
    <w:p w:rsidR="00B733B7" w:rsidRPr="00B733B7" w:rsidRDefault="00B733B7" w:rsidP="00B733B7">
      <w:pPr>
        <w:pStyle w:val="EndNoteBibliography"/>
        <w:spacing w:after="0"/>
        <w:ind w:left="720" w:hanging="720"/>
      </w:pPr>
      <w:r w:rsidRPr="00B733B7">
        <w:t>McCullagh, P., and Nelder, J. A. 1989. Generalized Linear Models. 2nd edition</w:t>
      </w:r>
      <w:r w:rsidRPr="00B733B7">
        <w:rPr>
          <w:i/>
        </w:rPr>
        <w:t xml:space="preserve">, </w:t>
      </w:r>
      <w:r w:rsidRPr="00B733B7">
        <w:t>Chapman and Hall, London, UK. 512 pp.</w:t>
      </w:r>
    </w:p>
    <w:p w:rsidR="00B733B7" w:rsidRPr="00B733B7" w:rsidRDefault="00B733B7" w:rsidP="00B733B7">
      <w:pPr>
        <w:pStyle w:val="EndNoteBibliography"/>
        <w:spacing w:after="0"/>
        <w:ind w:left="720" w:hanging="720"/>
      </w:pPr>
      <w:r w:rsidRPr="00B733B7">
        <w:t>MI. 2014. The Stock Book 2014 : Annual Review of Fish Stocks in 2014 with Management Advice for 2015. Galway, Ireland, 624 pp.</w:t>
      </w:r>
    </w:p>
    <w:p w:rsidR="00B733B7" w:rsidRPr="00B733B7" w:rsidRDefault="00B733B7" w:rsidP="00B733B7">
      <w:pPr>
        <w:pStyle w:val="EndNoteBibliography"/>
        <w:spacing w:after="0"/>
        <w:ind w:left="720" w:hanging="720"/>
      </w:pPr>
      <w:r w:rsidRPr="00B733B7">
        <w:t xml:space="preserve">Nikolic, N., Diméet, J., Fifas, S., Salaün, M., Ravard, D., Fauconnet, L., and Rochet, M.-J. 2015. Efficacy of selective devices in reducing discards in the </w:t>
      </w:r>
      <w:r w:rsidRPr="00B733B7">
        <w:rPr>
          <w:i/>
        </w:rPr>
        <w:t>Nephrops</w:t>
      </w:r>
      <w:r w:rsidRPr="00B733B7">
        <w:t xml:space="preserve"> trawl fishery in the Bay of Biscay. ICES Journal of Marine Science.</w:t>
      </w:r>
    </w:p>
    <w:p w:rsidR="00B733B7" w:rsidRPr="00B733B7" w:rsidRDefault="00B733B7" w:rsidP="00B733B7">
      <w:pPr>
        <w:pStyle w:val="EndNoteBibliography"/>
        <w:spacing w:after="0"/>
        <w:ind w:left="720" w:hanging="720"/>
      </w:pPr>
      <w:r w:rsidRPr="00B733B7">
        <w:t>Revill, A., Course, G., and Pasco, G., 2009. More prawns and fewer cod caught in trials with multi-rig prawn trawl, CEFAS. 3 pp.</w:t>
      </w:r>
    </w:p>
    <w:p w:rsidR="00B733B7" w:rsidRPr="00B733B7" w:rsidRDefault="00B733B7" w:rsidP="00B733B7">
      <w:pPr>
        <w:pStyle w:val="EndNoteBibliography"/>
        <w:spacing w:after="0"/>
        <w:ind w:left="720" w:hanging="720"/>
      </w:pPr>
      <w:r w:rsidRPr="00B733B7">
        <w:t>Stratoudakis, Y., Bernal, M., Ganias, K., and Uriarte, A. 2006. The daily egg production method: recent advances, current applications and future challenges. Fish and Fisheries, 7: 35-57.</w:t>
      </w:r>
    </w:p>
    <w:p w:rsidR="00B733B7" w:rsidRPr="00B733B7" w:rsidRDefault="00B733B7" w:rsidP="00B733B7">
      <w:pPr>
        <w:pStyle w:val="EndNoteBibliography"/>
        <w:spacing w:after="0"/>
        <w:ind w:left="720" w:hanging="720"/>
      </w:pPr>
      <w:r w:rsidRPr="00B733B7">
        <w:t xml:space="preserve">Ungfors, A., Bell, E., Johnson, M. L., Cowing, D., Dobson, N. C., Bublitz, R., and Sandell, J. 2013. Chapter Seven - Nephrops Fisheries in European Waters. </w:t>
      </w:r>
      <w:r w:rsidRPr="00B733B7">
        <w:rPr>
          <w:i/>
        </w:rPr>
        <w:t>In</w:t>
      </w:r>
      <w:r w:rsidRPr="00B733B7">
        <w:t xml:space="preserve"> Advances in Marine Biology, pp. 247-314. Ed. by L. J. Magnus, and P. J. Mark. Academic Press.</w:t>
      </w:r>
    </w:p>
    <w:p w:rsidR="00B733B7" w:rsidRPr="00B733B7" w:rsidRDefault="00B733B7" w:rsidP="00B733B7">
      <w:pPr>
        <w:pStyle w:val="EndNoteBibliography"/>
        <w:spacing w:after="0"/>
        <w:ind w:left="720" w:hanging="720"/>
      </w:pPr>
      <w:r w:rsidRPr="00B733B7">
        <w:t>Ward, J. M., and Sutinen, J. G. 1994. VESSEL ENTRY-EXIT BEHAVIOR IN THE GULF-OF-MEXICO SHRIMP FISHERY. American Journal of Agricultural Economics, 76: 916-923.</w:t>
      </w:r>
    </w:p>
    <w:p w:rsidR="00B733B7" w:rsidRPr="00B733B7" w:rsidRDefault="00B733B7" w:rsidP="00B733B7">
      <w:pPr>
        <w:pStyle w:val="EndNoteBibliography"/>
        <w:ind w:left="720" w:hanging="720"/>
      </w:pPr>
      <w:r w:rsidRPr="00B733B7">
        <w:lastRenderedPageBreak/>
        <w:t>Wileman, D. A., Ferro, R. S. T., Fonteyne, R., and Millar, R. B., 1996. Manual of methods of measuring the selectivity of towed fishing gears. ICES cooperative research report. 215, 126 pp.</w:t>
      </w:r>
    </w:p>
    <w:p w:rsidR="000955F6" w:rsidRDefault="00D702F7" w:rsidP="00EC039A">
      <w:pPr>
        <w:jc w:val="both"/>
      </w:pPr>
      <w:r>
        <w:fldChar w:fldCharType="end"/>
      </w:r>
    </w:p>
    <w:sectPr w:rsidR="00095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01E58"/>
    <w:multiLevelType w:val="hybridMultilevel"/>
    <w:tmpl w:val="F5FEB748"/>
    <w:lvl w:ilvl="0" w:tplc="3386E4FA">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EAC1934"/>
    <w:multiLevelType w:val="hybridMultilevel"/>
    <w:tmpl w:val="6590CA9A"/>
    <w:lvl w:ilvl="0" w:tplc="619C377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861431"/>
    <w:multiLevelType w:val="hybridMultilevel"/>
    <w:tmpl w:val="9970D32A"/>
    <w:lvl w:ilvl="0" w:tplc="DBBE9D0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ilin">
    <w15:presenceInfo w15:providerId="None" w15:userId="Coi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CES J Marine Sci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ax5v99p909t04eax0qpx5zu9ddad5erz5fw&quot;&gt;My EndNote Library Copy&lt;record-ids&gt;&lt;item&gt;66&lt;/item&gt;&lt;item&gt;250&lt;/item&gt;&lt;item&gt;545&lt;/item&gt;&lt;item&gt;594&lt;/item&gt;&lt;item&gt;606&lt;/item&gt;&lt;item&gt;612&lt;/item&gt;&lt;item&gt;620&lt;/item&gt;&lt;item&gt;621&lt;/item&gt;&lt;item&gt;623&lt;/item&gt;&lt;item&gt;624&lt;/item&gt;&lt;item&gt;627&lt;/item&gt;&lt;item&gt;628&lt;/item&gt;&lt;item&gt;629&lt;/item&gt;&lt;item&gt;630&lt;/item&gt;&lt;item&gt;631&lt;/item&gt;&lt;item&gt;635&lt;/item&gt;&lt;item&gt;638&lt;/item&gt;&lt;item&gt;639&lt;/item&gt;&lt;item&gt;640&lt;/item&gt;&lt;item&gt;643&lt;/item&gt;&lt;/record-ids&gt;&lt;/item&gt;&lt;/Libraries&gt;"/>
  </w:docVars>
  <w:rsids>
    <w:rsidRoot w:val="00A17811"/>
    <w:rsid w:val="00025128"/>
    <w:rsid w:val="000462F5"/>
    <w:rsid w:val="0007625E"/>
    <w:rsid w:val="000955F6"/>
    <w:rsid w:val="000B1643"/>
    <w:rsid w:val="000B64F4"/>
    <w:rsid w:val="000C2545"/>
    <w:rsid w:val="000C3E92"/>
    <w:rsid w:val="000E0EBE"/>
    <w:rsid w:val="000F446F"/>
    <w:rsid w:val="000F4B0F"/>
    <w:rsid w:val="0012468B"/>
    <w:rsid w:val="00137416"/>
    <w:rsid w:val="001549A7"/>
    <w:rsid w:val="001550E1"/>
    <w:rsid w:val="001738BE"/>
    <w:rsid w:val="001A0254"/>
    <w:rsid w:val="001A2262"/>
    <w:rsid w:val="001E6418"/>
    <w:rsid w:val="001F7AFB"/>
    <w:rsid w:val="00246826"/>
    <w:rsid w:val="00287164"/>
    <w:rsid w:val="00292BAC"/>
    <w:rsid w:val="002970B8"/>
    <w:rsid w:val="002A5B6A"/>
    <w:rsid w:val="002C0791"/>
    <w:rsid w:val="002C49DD"/>
    <w:rsid w:val="002E7418"/>
    <w:rsid w:val="00312DEF"/>
    <w:rsid w:val="003215FE"/>
    <w:rsid w:val="00370DE5"/>
    <w:rsid w:val="00381F3B"/>
    <w:rsid w:val="00395485"/>
    <w:rsid w:val="00395542"/>
    <w:rsid w:val="003A68CB"/>
    <w:rsid w:val="003B0A89"/>
    <w:rsid w:val="004010F0"/>
    <w:rsid w:val="00402564"/>
    <w:rsid w:val="004200B6"/>
    <w:rsid w:val="00455890"/>
    <w:rsid w:val="004673C1"/>
    <w:rsid w:val="004763E6"/>
    <w:rsid w:val="00495176"/>
    <w:rsid w:val="004A73FF"/>
    <w:rsid w:val="004B4B9B"/>
    <w:rsid w:val="004E2B45"/>
    <w:rsid w:val="005216D7"/>
    <w:rsid w:val="00552208"/>
    <w:rsid w:val="005F7F82"/>
    <w:rsid w:val="006127F0"/>
    <w:rsid w:val="00642A02"/>
    <w:rsid w:val="00695FC0"/>
    <w:rsid w:val="006D6D1B"/>
    <w:rsid w:val="006E7C39"/>
    <w:rsid w:val="00701F8E"/>
    <w:rsid w:val="007210E6"/>
    <w:rsid w:val="00722AF4"/>
    <w:rsid w:val="00726DF5"/>
    <w:rsid w:val="007304E1"/>
    <w:rsid w:val="00731E80"/>
    <w:rsid w:val="00753379"/>
    <w:rsid w:val="007734BD"/>
    <w:rsid w:val="00776105"/>
    <w:rsid w:val="00797333"/>
    <w:rsid w:val="007C7657"/>
    <w:rsid w:val="007E3AAB"/>
    <w:rsid w:val="007E7728"/>
    <w:rsid w:val="008005E4"/>
    <w:rsid w:val="00844D2A"/>
    <w:rsid w:val="00847EC6"/>
    <w:rsid w:val="0086185B"/>
    <w:rsid w:val="00875C0B"/>
    <w:rsid w:val="008932CD"/>
    <w:rsid w:val="008B6E60"/>
    <w:rsid w:val="008C66EB"/>
    <w:rsid w:val="008D4AD0"/>
    <w:rsid w:val="008E324D"/>
    <w:rsid w:val="008E5ED2"/>
    <w:rsid w:val="008F7A52"/>
    <w:rsid w:val="0092592B"/>
    <w:rsid w:val="00943260"/>
    <w:rsid w:val="00961962"/>
    <w:rsid w:val="00985E45"/>
    <w:rsid w:val="0099196D"/>
    <w:rsid w:val="009953E9"/>
    <w:rsid w:val="009A13D0"/>
    <w:rsid w:val="009A6467"/>
    <w:rsid w:val="009B21FB"/>
    <w:rsid w:val="009D25D7"/>
    <w:rsid w:val="009E75A8"/>
    <w:rsid w:val="009F02D2"/>
    <w:rsid w:val="00A01796"/>
    <w:rsid w:val="00A163B9"/>
    <w:rsid w:val="00A1762B"/>
    <w:rsid w:val="00A17811"/>
    <w:rsid w:val="00A24EE0"/>
    <w:rsid w:val="00A25C25"/>
    <w:rsid w:val="00A36CF1"/>
    <w:rsid w:val="00A3763A"/>
    <w:rsid w:val="00A4241A"/>
    <w:rsid w:val="00A45CFD"/>
    <w:rsid w:val="00A549CD"/>
    <w:rsid w:val="00A7631D"/>
    <w:rsid w:val="00A82628"/>
    <w:rsid w:val="00A8502C"/>
    <w:rsid w:val="00A90700"/>
    <w:rsid w:val="00AF6EBD"/>
    <w:rsid w:val="00B24BE3"/>
    <w:rsid w:val="00B26BB3"/>
    <w:rsid w:val="00B671A9"/>
    <w:rsid w:val="00B733B7"/>
    <w:rsid w:val="00B8463B"/>
    <w:rsid w:val="00B96FEA"/>
    <w:rsid w:val="00BA2B2A"/>
    <w:rsid w:val="00BB3290"/>
    <w:rsid w:val="00BB55CA"/>
    <w:rsid w:val="00BC7D02"/>
    <w:rsid w:val="00BE064A"/>
    <w:rsid w:val="00BF37E0"/>
    <w:rsid w:val="00C0318B"/>
    <w:rsid w:val="00C35AFE"/>
    <w:rsid w:val="00C41104"/>
    <w:rsid w:val="00C41204"/>
    <w:rsid w:val="00C80DA6"/>
    <w:rsid w:val="00C83E33"/>
    <w:rsid w:val="00C97855"/>
    <w:rsid w:val="00CA0C99"/>
    <w:rsid w:val="00CA34B4"/>
    <w:rsid w:val="00CB5E59"/>
    <w:rsid w:val="00CC1A31"/>
    <w:rsid w:val="00CF663C"/>
    <w:rsid w:val="00D0048A"/>
    <w:rsid w:val="00D315CE"/>
    <w:rsid w:val="00D32AAD"/>
    <w:rsid w:val="00D36D0A"/>
    <w:rsid w:val="00D433CA"/>
    <w:rsid w:val="00D44925"/>
    <w:rsid w:val="00D54036"/>
    <w:rsid w:val="00D54DB7"/>
    <w:rsid w:val="00D701AC"/>
    <w:rsid w:val="00D702F7"/>
    <w:rsid w:val="00D8663A"/>
    <w:rsid w:val="00D96AD9"/>
    <w:rsid w:val="00D97EBA"/>
    <w:rsid w:val="00DA3936"/>
    <w:rsid w:val="00DB4A9E"/>
    <w:rsid w:val="00E04822"/>
    <w:rsid w:val="00E24840"/>
    <w:rsid w:val="00E42B56"/>
    <w:rsid w:val="00E451A6"/>
    <w:rsid w:val="00E73857"/>
    <w:rsid w:val="00EA2C01"/>
    <w:rsid w:val="00EA5EFC"/>
    <w:rsid w:val="00EA618F"/>
    <w:rsid w:val="00EC039A"/>
    <w:rsid w:val="00ED2772"/>
    <w:rsid w:val="00ED4B0D"/>
    <w:rsid w:val="00EE53FF"/>
    <w:rsid w:val="00F10AA7"/>
    <w:rsid w:val="00F17124"/>
    <w:rsid w:val="00F35C78"/>
    <w:rsid w:val="00F35F6F"/>
    <w:rsid w:val="00F377A1"/>
    <w:rsid w:val="00F479A2"/>
    <w:rsid w:val="00F54154"/>
    <w:rsid w:val="00F91BAE"/>
    <w:rsid w:val="00FB6449"/>
    <w:rsid w:val="00FC3644"/>
    <w:rsid w:val="00FD6D8A"/>
    <w:rsid w:val="00FD788B"/>
    <w:rsid w:val="00FF3D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D2B6F9-5039-4E21-B400-CDFA7D520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AAD"/>
    <w:pPr>
      <w:ind w:left="720"/>
      <w:contextualSpacing/>
    </w:pPr>
  </w:style>
  <w:style w:type="paragraph" w:styleId="BalloonText">
    <w:name w:val="Balloon Text"/>
    <w:basedOn w:val="Normal"/>
    <w:link w:val="BalloonTextChar"/>
    <w:uiPriority w:val="99"/>
    <w:semiHidden/>
    <w:unhideWhenUsed/>
    <w:rsid w:val="00B24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BE3"/>
    <w:rPr>
      <w:rFonts w:ascii="Tahoma" w:hAnsi="Tahoma" w:cs="Tahoma"/>
      <w:sz w:val="16"/>
      <w:szCs w:val="16"/>
    </w:rPr>
  </w:style>
  <w:style w:type="paragraph" w:customStyle="1" w:styleId="EndNoteBibliographyTitle">
    <w:name w:val="EndNote Bibliography Title"/>
    <w:basedOn w:val="Normal"/>
    <w:link w:val="EndNoteBibliographyTitleChar"/>
    <w:rsid w:val="00D702F7"/>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D702F7"/>
    <w:rPr>
      <w:rFonts w:ascii="Calibri" w:hAnsi="Calibri"/>
      <w:noProof/>
      <w:lang w:val="en-US"/>
    </w:rPr>
  </w:style>
  <w:style w:type="paragraph" w:customStyle="1" w:styleId="EndNoteBibliography">
    <w:name w:val="EndNote Bibliography"/>
    <w:basedOn w:val="Normal"/>
    <w:link w:val="EndNoteBibliographyChar"/>
    <w:rsid w:val="00D702F7"/>
    <w:pPr>
      <w:spacing w:line="240" w:lineRule="auto"/>
      <w:jc w:val="both"/>
    </w:pPr>
    <w:rPr>
      <w:rFonts w:ascii="Calibri" w:hAnsi="Calibri"/>
      <w:noProof/>
      <w:lang w:val="en-US"/>
    </w:rPr>
  </w:style>
  <w:style w:type="character" w:customStyle="1" w:styleId="EndNoteBibliographyChar">
    <w:name w:val="EndNote Bibliography Char"/>
    <w:basedOn w:val="DefaultParagraphFont"/>
    <w:link w:val="EndNoteBibliography"/>
    <w:rsid w:val="00D702F7"/>
    <w:rPr>
      <w:rFonts w:ascii="Calibri" w:hAnsi="Calibri"/>
      <w:noProof/>
      <w:lang w:val="en-US"/>
    </w:rPr>
  </w:style>
  <w:style w:type="character" w:styleId="Hyperlink">
    <w:name w:val="Hyperlink"/>
    <w:basedOn w:val="DefaultParagraphFont"/>
    <w:uiPriority w:val="99"/>
    <w:unhideWhenUsed/>
    <w:rsid w:val="00D702F7"/>
    <w:rPr>
      <w:color w:val="0000FF" w:themeColor="hyperlink"/>
      <w:u w:val="single"/>
    </w:rPr>
  </w:style>
  <w:style w:type="character" w:styleId="CommentReference">
    <w:name w:val="annotation reference"/>
    <w:basedOn w:val="DefaultParagraphFont"/>
    <w:uiPriority w:val="99"/>
    <w:semiHidden/>
    <w:unhideWhenUsed/>
    <w:rsid w:val="00A163B9"/>
    <w:rPr>
      <w:sz w:val="16"/>
      <w:szCs w:val="16"/>
    </w:rPr>
  </w:style>
  <w:style w:type="paragraph" w:styleId="CommentText">
    <w:name w:val="annotation text"/>
    <w:basedOn w:val="Normal"/>
    <w:link w:val="CommentTextChar"/>
    <w:uiPriority w:val="99"/>
    <w:semiHidden/>
    <w:unhideWhenUsed/>
    <w:rsid w:val="00A163B9"/>
    <w:pPr>
      <w:spacing w:line="240" w:lineRule="auto"/>
    </w:pPr>
    <w:rPr>
      <w:sz w:val="20"/>
      <w:szCs w:val="20"/>
    </w:rPr>
  </w:style>
  <w:style w:type="character" w:customStyle="1" w:styleId="CommentTextChar">
    <w:name w:val="Comment Text Char"/>
    <w:basedOn w:val="DefaultParagraphFont"/>
    <w:link w:val="CommentText"/>
    <w:uiPriority w:val="99"/>
    <w:semiHidden/>
    <w:rsid w:val="00A163B9"/>
    <w:rPr>
      <w:sz w:val="20"/>
      <w:szCs w:val="20"/>
    </w:rPr>
  </w:style>
  <w:style w:type="paragraph" w:styleId="CommentSubject">
    <w:name w:val="annotation subject"/>
    <w:basedOn w:val="CommentText"/>
    <w:next w:val="CommentText"/>
    <w:link w:val="CommentSubjectChar"/>
    <w:uiPriority w:val="99"/>
    <w:semiHidden/>
    <w:unhideWhenUsed/>
    <w:rsid w:val="00A163B9"/>
    <w:rPr>
      <w:b/>
      <w:bCs/>
    </w:rPr>
  </w:style>
  <w:style w:type="character" w:customStyle="1" w:styleId="CommentSubjectChar">
    <w:name w:val="Comment Subject Char"/>
    <w:basedOn w:val="CommentTextChar"/>
    <w:link w:val="CommentSubject"/>
    <w:uiPriority w:val="99"/>
    <w:semiHidden/>
    <w:rsid w:val="00A163B9"/>
    <w:rPr>
      <w:b/>
      <w:bCs/>
      <w:sz w:val="20"/>
      <w:szCs w:val="20"/>
    </w:rPr>
  </w:style>
  <w:style w:type="character" w:styleId="Emphasis">
    <w:name w:val="Emphasis"/>
    <w:basedOn w:val="DefaultParagraphFont"/>
    <w:uiPriority w:val="20"/>
    <w:qFormat/>
    <w:rsid w:val="00A1762B"/>
    <w:rPr>
      <w:i/>
      <w:iCs/>
      <w:sz w:val="24"/>
      <w:szCs w:val="24"/>
      <w:bdr w:val="none" w:sz="0" w:space="0" w:color="auto" w:frame="1"/>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052739">
      <w:bodyDiv w:val="1"/>
      <w:marLeft w:val="0"/>
      <w:marRight w:val="0"/>
      <w:marTop w:val="0"/>
      <w:marBottom w:val="0"/>
      <w:divBdr>
        <w:top w:val="none" w:sz="0" w:space="0" w:color="auto"/>
        <w:left w:val="none" w:sz="0" w:space="0" w:color="auto"/>
        <w:bottom w:val="none" w:sz="0" w:space="0" w:color="auto"/>
        <w:right w:val="none" w:sz="0" w:space="0" w:color="auto"/>
      </w:divBdr>
    </w:div>
    <w:div w:id="1431848605">
      <w:bodyDiv w:val="1"/>
      <w:marLeft w:val="0"/>
      <w:marRight w:val="0"/>
      <w:marTop w:val="0"/>
      <w:marBottom w:val="0"/>
      <w:divBdr>
        <w:top w:val="none" w:sz="0" w:space="0" w:color="auto"/>
        <w:left w:val="none" w:sz="0" w:space="0" w:color="auto"/>
        <w:bottom w:val="none" w:sz="0" w:space="0" w:color="auto"/>
        <w:right w:val="none" w:sz="0" w:space="0" w:color="auto"/>
      </w:divBdr>
    </w:div>
    <w:div w:id="160202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ao.org/fishery/statistics/software/fishstatj/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4508</Words>
  <Characters>25696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Browne, Daragh</dc:creator>
  <cp:lastModifiedBy>Coilin</cp:lastModifiedBy>
  <cp:revision>10</cp:revision>
  <cp:lastPrinted>2015-11-12T15:23:00Z</cp:lastPrinted>
  <dcterms:created xsi:type="dcterms:W3CDTF">2015-11-12T18:11:00Z</dcterms:created>
  <dcterms:modified xsi:type="dcterms:W3CDTF">2015-11-13T09:04:00Z</dcterms:modified>
</cp:coreProperties>
</file>